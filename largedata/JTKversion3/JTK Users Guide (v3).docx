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FA8" w:rsidRDefault="00920FFB">
      <w:r>
        <w:t>Michael Hughes</w:t>
      </w:r>
      <w:r w:rsidR="00FA3FA8">
        <w:t xml:space="preserve"> </w:t>
      </w:r>
    </w:p>
    <w:p w:rsidR="00BC6CC2" w:rsidRDefault="00BC6CC2">
      <w:r>
        <w:t>Michael.evan.hughes@gmail.com</w:t>
      </w:r>
    </w:p>
    <w:p w:rsidR="00920FFB" w:rsidRDefault="00920FFB">
      <w:proofErr w:type="spellStart"/>
      <w:proofErr w:type="gramStart"/>
      <w:r>
        <w:t>Hogenesch</w:t>
      </w:r>
      <w:proofErr w:type="spellEnd"/>
      <w:r>
        <w:t xml:space="preserve">  /</w:t>
      </w:r>
      <w:proofErr w:type="gramEnd"/>
      <w:r>
        <w:t xml:space="preserve"> </w:t>
      </w:r>
      <w:proofErr w:type="spellStart"/>
      <w:r>
        <w:t>Nitabach</w:t>
      </w:r>
      <w:proofErr w:type="spellEnd"/>
      <w:r>
        <w:t xml:space="preserve"> Labs</w:t>
      </w:r>
    </w:p>
    <w:p w:rsidR="00920FFB" w:rsidRDefault="00BC6CC2">
      <w:r>
        <w:t>Updated 9-</w:t>
      </w:r>
      <w:r w:rsidR="00E61D35">
        <w:t>21</w:t>
      </w:r>
      <w:r w:rsidR="00B44958">
        <w:t>-1</w:t>
      </w:r>
      <w:r w:rsidR="00E61D35">
        <w:t>5</w:t>
      </w:r>
    </w:p>
    <w:p w:rsidR="00FA3FA8" w:rsidRDefault="00FA3FA8"/>
    <w:p w:rsidR="00FA3FA8" w:rsidRDefault="00FA3FA8"/>
    <w:p w:rsidR="00FA3FA8" w:rsidRDefault="00FA3FA8"/>
    <w:p w:rsidR="00920FFB" w:rsidRPr="0085633B" w:rsidRDefault="00920FFB" w:rsidP="003149A2">
      <w:pPr>
        <w:jc w:val="center"/>
        <w:rPr>
          <w:u w:val="single"/>
        </w:rPr>
      </w:pPr>
      <w:r w:rsidRPr="0085633B">
        <w:rPr>
          <w:b/>
          <w:u w:val="single"/>
        </w:rPr>
        <w:t>JTK User’s Guide</w:t>
      </w:r>
    </w:p>
    <w:p w:rsidR="00920FFB" w:rsidRDefault="00920FFB" w:rsidP="0085633B">
      <w:pPr>
        <w:rPr>
          <w:u w:val="single"/>
        </w:rPr>
      </w:pPr>
      <w:r w:rsidRPr="0085633B">
        <w:rPr>
          <w:u w:val="single"/>
        </w:rPr>
        <w:t>Overview:</w:t>
      </w:r>
    </w:p>
    <w:p w:rsidR="00920FFB" w:rsidRDefault="00920FFB" w:rsidP="0085633B">
      <w:pPr>
        <w:rPr>
          <w:iCs/>
        </w:rPr>
      </w:pPr>
      <w:r>
        <w:t xml:space="preserve">JTK is a </w:t>
      </w:r>
      <w:proofErr w:type="spellStart"/>
      <w:r>
        <w:t>nonparametic</w:t>
      </w:r>
      <w:proofErr w:type="spellEnd"/>
      <w:r>
        <w:t xml:space="preserve"> test procedure that detects cycling transcripts from microarray data.  In addition to providing optimal </w:t>
      </w:r>
      <w:r w:rsidR="00BC6CC2">
        <w:rPr>
          <w:iCs/>
        </w:rPr>
        <w:t>phase (LAG</w:t>
      </w:r>
      <w:r>
        <w:rPr>
          <w:iCs/>
        </w:rPr>
        <w:t>), amplitude</w:t>
      </w:r>
      <w:r w:rsidR="00BC6CC2">
        <w:rPr>
          <w:iCs/>
        </w:rPr>
        <w:t xml:space="preserve"> (AMP)</w:t>
      </w:r>
      <w:r>
        <w:rPr>
          <w:iCs/>
        </w:rPr>
        <w:t xml:space="preserve"> and period </w:t>
      </w:r>
      <w:r w:rsidR="00BC6CC2">
        <w:rPr>
          <w:iCs/>
        </w:rPr>
        <w:t xml:space="preserve">(PER) </w:t>
      </w:r>
      <w:r>
        <w:rPr>
          <w:iCs/>
        </w:rPr>
        <w:t>estimates</w:t>
      </w:r>
      <w:r w:rsidDel="00593DB1">
        <w:t xml:space="preserve"> </w:t>
      </w:r>
      <w:r>
        <w:rPr>
          <w:iCs/>
        </w:rPr>
        <w:t>for each transcript, JTK also outputs</w:t>
      </w:r>
      <w:r w:rsidDel="00593DB1">
        <w:t xml:space="preserve"> </w:t>
      </w:r>
      <w:r>
        <w:t xml:space="preserve">permutation-based p-values </w:t>
      </w:r>
      <w:r w:rsidR="00BC6CC2">
        <w:t xml:space="preserve">(ADJ.P) </w:t>
      </w:r>
      <w:r>
        <w:t xml:space="preserve">and </w:t>
      </w:r>
      <w:proofErr w:type="spellStart"/>
      <w:r w:rsidRPr="00F339AB">
        <w:rPr>
          <w:iCs/>
        </w:rPr>
        <w:t>Benjamini</w:t>
      </w:r>
      <w:proofErr w:type="spellEnd"/>
      <w:r w:rsidRPr="00F339AB">
        <w:rPr>
          <w:iCs/>
        </w:rPr>
        <w:t>–Hochberg</w:t>
      </w:r>
      <w:r>
        <w:rPr>
          <w:iCs/>
        </w:rPr>
        <w:t xml:space="preserve"> q-values </w:t>
      </w:r>
      <w:r w:rsidR="00BC6CC2">
        <w:rPr>
          <w:iCs/>
        </w:rPr>
        <w:t>(BH.Q)</w:t>
      </w:r>
      <w:r>
        <w:rPr>
          <w:iCs/>
        </w:rPr>
        <w:t>.  Compared to commonly used cycling tests (for examples, see Hughes et al</w:t>
      </w:r>
      <w:r w:rsidR="00B44958">
        <w:rPr>
          <w:iCs/>
        </w:rPr>
        <w:t xml:space="preserve">. </w:t>
      </w:r>
      <w:proofErr w:type="spellStart"/>
      <w:r w:rsidR="00B44958">
        <w:rPr>
          <w:iCs/>
        </w:rPr>
        <w:t>Plos</w:t>
      </w:r>
      <w:proofErr w:type="spellEnd"/>
      <w:r w:rsidR="00B44958">
        <w:rPr>
          <w:iCs/>
        </w:rPr>
        <w:t xml:space="preserve"> Genetics 2009), JTK has</w:t>
      </w:r>
      <w:r>
        <w:rPr>
          <w:iCs/>
        </w:rPr>
        <w:t xml:space="preserve"> advantages in the statistical power of its p-value assignments, improved resistance to outliers, as well as relative computational efficiency.  </w:t>
      </w:r>
    </w:p>
    <w:p w:rsidR="00920FFB" w:rsidRDefault="00920FFB" w:rsidP="0085633B">
      <w:pPr>
        <w:rPr>
          <w:iCs/>
        </w:rPr>
      </w:pPr>
    </w:p>
    <w:p w:rsidR="00BC6CC2" w:rsidRDefault="00920FFB" w:rsidP="0085633B">
      <w:pPr>
        <w:rPr>
          <w:iCs/>
        </w:rPr>
      </w:pPr>
      <w:r>
        <w:rPr>
          <w:iCs/>
        </w:rPr>
        <w:t>In our tests (Windows Vista, 2.66 GHz dual processors, R version 2.10.0), most standard analyses (48 time points, ~45k transcripts, 3 hour (23-25h) period range) finish  within 15-20 minutes.  Increasing the period range can significantly add to the length of the analysis, but even very large ranges (e.g. 4-40h) completed within two hours.</w:t>
      </w:r>
    </w:p>
    <w:p w:rsidR="00BC6CC2" w:rsidRDefault="00BC6CC2" w:rsidP="0085633B">
      <w:pPr>
        <w:rPr>
          <w:iCs/>
        </w:rPr>
      </w:pPr>
    </w:p>
    <w:p w:rsidR="00904284" w:rsidRDefault="00BC6CC2" w:rsidP="0085633B">
      <w:pPr>
        <w:rPr>
          <w:ins w:id="0" w:author="CirLab2" w:date="2015-09-21T12:31:00Z"/>
          <w:iCs/>
        </w:rPr>
      </w:pPr>
      <w:r>
        <w:rPr>
          <w:iCs/>
        </w:rPr>
        <w:t xml:space="preserve">Additionally, </w:t>
      </w:r>
      <w:proofErr w:type="spellStart"/>
      <w:r>
        <w:rPr>
          <w:iCs/>
        </w:rPr>
        <w:t>JTK_Cycle</w:t>
      </w:r>
      <w:proofErr w:type="spellEnd"/>
      <w:r>
        <w:rPr>
          <w:iCs/>
        </w:rPr>
        <w:t xml:space="preserve"> can output confidence intervals for amplitude (AMP) estimates.</w:t>
      </w:r>
      <w:r w:rsidR="00920FFB">
        <w:rPr>
          <w:iCs/>
        </w:rPr>
        <w:t xml:space="preserve">  </w:t>
      </w:r>
      <w:r>
        <w:rPr>
          <w:iCs/>
        </w:rPr>
        <w:t xml:space="preserve">The scripts necessary to perform </w:t>
      </w:r>
      <w:proofErr w:type="gramStart"/>
      <w:r>
        <w:rPr>
          <w:iCs/>
        </w:rPr>
        <w:t>these calculation</w:t>
      </w:r>
      <w:proofErr w:type="gramEnd"/>
      <w:r>
        <w:rPr>
          <w:iCs/>
        </w:rPr>
        <w:t xml:space="preserve"> </w:t>
      </w:r>
      <w:del w:id="1" w:author="CirLab2" w:date="2015-09-21T10:59:00Z">
        <w:r w:rsidDel="003C3ECE">
          <w:rPr>
            <w:iCs/>
          </w:rPr>
          <w:delText xml:space="preserve">can be found in the “AMP confidence intervals” folder, and </w:delText>
        </w:r>
      </w:del>
      <w:r>
        <w:rPr>
          <w:iCs/>
        </w:rPr>
        <w:t>are explained by Example 3.</w:t>
      </w:r>
      <w:ins w:id="2" w:author="CirLab2" w:date="2015-09-21T11:00:00Z">
        <w:r w:rsidR="00904284">
          <w:rPr>
            <w:iCs/>
          </w:rPr>
          <w:t xml:space="preserve"> </w:t>
        </w:r>
      </w:ins>
    </w:p>
    <w:p w:rsidR="00270952" w:rsidRDefault="00270952" w:rsidP="0085633B">
      <w:pPr>
        <w:rPr>
          <w:ins w:id="3" w:author="CirLab2" w:date="2015-09-21T11:00:00Z"/>
          <w:iCs/>
        </w:rPr>
      </w:pPr>
    </w:p>
    <w:p w:rsidR="00904284" w:rsidRDefault="00904284" w:rsidP="0085633B">
      <w:pPr>
        <w:rPr>
          <w:iCs/>
        </w:rPr>
      </w:pPr>
      <w:ins w:id="4" w:author="CirLab2" w:date="2015-09-21T11:00:00Z">
        <w:r>
          <w:rPr>
            <w:iCs/>
          </w:rPr>
          <w:t xml:space="preserve">Since version 3, </w:t>
        </w:r>
        <w:proofErr w:type="spellStart"/>
        <w:r>
          <w:rPr>
            <w:iCs/>
          </w:rPr>
          <w:t>JTK_Cycle</w:t>
        </w:r>
        <w:proofErr w:type="spellEnd"/>
        <w:r>
          <w:rPr>
            <w:iCs/>
          </w:rPr>
          <w:t xml:space="preserve"> can analyze time-series datasets with missing values, which is exp</w:t>
        </w:r>
      </w:ins>
      <w:ins w:id="5" w:author="CirLab2" w:date="2015-09-21T11:02:00Z">
        <w:r w:rsidR="00864F90">
          <w:rPr>
            <w:iCs/>
          </w:rPr>
          <w:t>lained by Example 4 and Example 5.</w:t>
        </w:r>
      </w:ins>
    </w:p>
    <w:p w:rsidR="00920FFB" w:rsidRDefault="00920FFB" w:rsidP="0085633B">
      <w:pPr>
        <w:rPr>
          <w:iCs/>
        </w:rPr>
      </w:pPr>
    </w:p>
    <w:p w:rsidR="00920FFB" w:rsidRDefault="00920FFB" w:rsidP="0085633B">
      <w:pPr>
        <w:rPr>
          <w:iCs/>
          <w:u w:val="single"/>
        </w:rPr>
      </w:pPr>
      <w:r>
        <w:rPr>
          <w:iCs/>
          <w:u w:val="single"/>
        </w:rPr>
        <w:t>Protocol:</w:t>
      </w:r>
    </w:p>
    <w:p w:rsidR="00920FFB" w:rsidRDefault="00920FFB" w:rsidP="0013360B">
      <w:pPr>
        <w:spacing w:after="120"/>
        <w:rPr>
          <w:iCs/>
        </w:rPr>
      </w:pPr>
      <w:proofErr w:type="gramStart"/>
      <w:r w:rsidRPr="00D247C6">
        <w:rPr>
          <w:b/>
          <w:iCs/>
        </w:rPr>
        <w:t>Formatting your data.</w:t>
      </w:r>
      <w:proofErr w:type="gramEnd"/>
      <w:r>
        <w:rPr>
          <w:iCs/>
        </w:rPr>
        <w:t xml:space="preserve">  JTK assumes your data is stored as a tab-delimited .txt file with data for each </w:t>
      </w:r>
      <w:proofErr w:type="spellStart"/>
      <w:r>
        <w:rPr>
          <w:iCs/>
        </w:rPr>
        <w:t>probeset</w:t>
      </w:r>
      <w:proofErr w:type="spellEnd"/>
      <w:r>
        <w:rPr>
          <w:iCs/>
        </w:rPr>
        <w:t xml:space="preserve"> on a different row.  The first column of data includes the </w:t>
      </w:r>
      <w:proofErr w:type="spellStart"/>
      <w:r>
        <w:rPr>
          <w:iCs/>
        </w:rPr>
        <w:t>probeset</w:t>
      </w:r>
      <w:proofErr w:type="spellEnd"/>
      <w:r>
        <w:rPr>
          <w:iCs/>
        </w:rPr>
        <w:t xml:space="preserve"> IDs and the first row contains the ZT/CT times your samples were collected</w:t>
      </w:r>
      <w:r w:rsidR="00B44958">
        <w:rPr>
          <w:iCs/>
        </w:rPr>
        <w:t xml:space="preserve"> (see “Example1_data.txt”)</w:t>
      </w:r>
      <w:r>
        <w:rPr>
          <w:iCs/>
        </w:rPr>
        <w:t>.  If you collected samples in replicate, make sure the replicate samples are in adjacent columns</w:t>
      </w:r>
      <w:r w:rsidR="0090767C">
        <w:rPr>
          <w:iCs/>
        </w:rPr>
        <w:t xml:space="preserve"> (see “Example2_data.txt”)</w:t>
      </w:r>
      <w:r>
        <w:rPr>
          <w:iCs/>
        </w:rPr>
        <w:t xml:space="preserve">.  In addition, prepare an annotation file which includes </w:t>
      </w:r>
      <w:proofErr w:type="spellStart"/>
      <w:r>
        <w:rPr>
          <w:iCs/>
        </w:rPr>
        <w:t>probeset</w:t>
      </w:r>
      <w:proofErr w:type="spellEnd"/>
      <w:r>
        <w:rPr>
          <w:iCs/>
        </w:rPr>
        <w:t xml:space="preserve"> IDs in the first column and the annotation of your choice (typically gene names or symbols) in the adjacent columns, taking care to ensure that these annotations are in the same order as your data file</w:t>
      </w:r>
      <w:r w:rsidR="0090767C">
        <w:rPr>
          <w:iCs/>
        </w:rPr>
        <w:t xml:space="preserve"> (see “ExampleX_annot.txt”)</w:t>
      </w:r>
      <w:r>
        <w:rPr>
          <w:iCs/>
        </w:rPr>
        <w:t>.</w:t>
      </w:r>
    </w:p>
    <w:p w:rsidR="00920FFB" w:rsidRDefault="00920FFB" w:rsidP="0013360B">
      <w:pPr>
        <w:spacing w:after="120"/>
        <w:rPr>
          <w:iCs/>
        </w:rPr>
      </w:pPr>
      <w:proofErr w:type="gramStart"/>
      <w:r>
        <w:rPr>
          <w:b/>
          <w:iCs/>
        </w:rPr>
        <w:t>Setting up R.</w:t>
      </w:r>
      <w:proofErr w:type="gramEnd"/>
      <w:r>
        <w:rPr>
          <w:b/>
          <w:iCs/>
        </w:rPr>
        <w:t xml:space="preserve">  </w:t>
      </w:r>
      <w:r>
        <w:rPr>
          <w:iCs/>
        </w:rPr>
        <w:t>Open ‘R’ and change the active directory (File&gt;Change Dir) to a convenient folder.  Make sure this folder includes your data file (described above), you</w:t>
      </w:r>
      <w:r w:rsidR="00FD195B">
        <w:rPr>
          <w:iCs/>
        </w:rPr>
        <w:t>r</w:t>
      </w:r>
      <w:r>
        <w:rPr>
          <w:iCs/>
        </w:rPr>
        <w:t xml:space="preserve"> annotation file (described above), and the source code for JTK (</w:t>
      </w:r>
      <w:r w:rsidR="0090767C">
        <w:rPr>
          <w:iCs/>
        </w:rPr>
        <w:t>“</w:t>
      </w:r>
      <w:r>
        <w:rPr>
          <w:iCs/>
        </w:rPr>
        <w:t>JTK_CYCLE</w:t>
      </w:r>
      <w:ins w:id="6" w:author="CirLab2" w:date="2015-09-21T12:35:00Z">
        <w:r w:rsidR="00035266">
          <w:rPr>
            <w:iCs/>
          </w:rPr>
          <w:t>v3.1</w:t>
        </w:r>
      </w:ins>
      <w:r>
        <w:rPr>
          <w:iCs/>
        </w:rPr>
        <w:t>.R</w:t>
      </w:r>
      <w:r w:rsidR="0090767C">
        <w:rPr>
          <w:iCs/>
        </w:rPr>
        <w:t>”</w:t>
      </w:r>
      <w:r>
        <w:rPr>
          <w:iCs/>
        </w:rPr>
        <w:t>).</w:t>
      </w:r>
    </w:p>
    <w:p w:rsidR="0090767C" w:rsidRDefault="00920FFB" w:rsidP="0013360B">
      <w:pPr>
        <w:spacing w:after="120"/>
        <w:rPr>
          <w:b/>
          <w:iCs/>
        </w:rPr>
      </w:pPr>
      <w:proofErr w:type="gramStart"/>
      <w:r>
        <w:rPr>
          <w:b/>
          <w:iCs/>
        </w:rPr>
        <w:t>Modifying the JTK script.</w:t>
      </w:r>
      <w:proofErr w:type="gramEnd"/>
      <w:r>
        <w:rPr>
          <w:b/>
          <w:iCs/>
        </w:rPr>
        <w:t xml:space="preserve">  </w:t>
      </w:r>
    </w:p>
    <w:p w:rsidR="0090767C" w:rsidRDefault="0090767C" w:rsidP="0013360B">
      <w:pPr>
        <w:spacing w:after="120"/>
        <w:rPr>
          <w:iCs/>
        </w:rPr>
      </w:pPr>
      <w:r>
        <w:rPr>
          <w:i/>
          <w:iCs/>
        </w:rPr>
        <w:lastRenderedPageBreak/>
        <w:t xml:space="preserve">Reading your data and annotation files: </w:t>
      </w:r>
      <w:r w:rsidR="00920FFB">
        <w:rPr>
          <w:iCs/>
        </w:rPr>
        <w:t xml:space="preserve">Using a text editor (I prefer </w:t>
      </w:r>
      <w:proofErr w:type="spellStart"/>
      <w:r w:rsidR="00920FFB">
        <w:rPr>
          <w:iCs/>
        </w:rPr>
        <w:t>SciTE</w:t>
      </w:r>
      <w:proofErr w:type="spellEnd"/>
      <w:r w:rsidR="00920FFB">
        <w:rPr>
          <w:iCs/>
        </w:rPr>
        <w:t>, but mo</w:t>
      </w:r>
      <w:r>
        <w:rPr>
          <w:iCs/>
        </w:rPr>
        <w:t>st any editor works), open the “</w:t>
      </w:r>
      <w:proofErr w:type="spellStart"/>
      <w:r>
        <w:rPr>
          <w:iCs/>
        </w:rPr>
        <w:t>R</w:t>
      </w:r>
      <w:r w:rsidR="00920FFB">
        <w:rPr>
          <w:iCs/>
        </w:rPr>
        <w:t>un_JTK_Cycle</w:t>
      </w:r>
      <w:proofErr w:type="spellEnd"/>
      <w:r>
        <w:rPr>
          <w:iCs/>
        </w:rPr>
        <w:t xml:space="preserve"> (Example1).R”</w:t>
      </w:r>
      <w:r w:rsidR="00920FFB">
        <w:rPr>
          <w:iCs/>
        </w:rPr>
        <w:t xml:space="preserve"> file.  Change the project name to some convenient la</w:t>
      </w:r>
      <w:r>
        <w:rPr>
          <w:iCs/>
        </w:rPr>
        <w:t>bel (line 4, by default: ‘Example1</w:t>
      </w:r>
      <w:r w:rsidR="00920FFB">
        <w:rPr>
          <w:iCs/>
        </w:rPr>
        <w:t>’).   Change the filenames on lines 7 and 8 so that they correspond with your data and annotation files (by default, ‘Ex</w:t>
      </w:r>
      <w:r>
        <w:rPr>
          <w:iCs/>
        </w:rPr>
        <w:t>ample1_annot</w:t>
      </w:r>
      <w:r w:rsidR="00920FFB">
        <w:rPr>
          <w:iCs/>
        </w:rPr>
        <w:t>.txt’ and ‘</w:t>
      </w:r>
      <w:r>
        <w:rPr>
          <w:iCs/>
        </w:rPr>
        <w:t>Example1_data</w:t>
      </w:r>
      <w:r w:rsidR="00920FFB">
        <w:rPr>
          <w:iCs/>
        </w:rPr>
        <w:t xml:space="preserve">.txt’).  </w:t>
      </w:r>
    </w:p>
    <w:p w:rsidR="00193BDD" w:rsidRDefault="0090767C" w:rsidP="0013360B">
      <w:pPr>
        <w:spacing w:after="120"/>
        <w:rPr>
          <w:iCs/>
        </w:rPr>
      </w:pPr>
      <w:r>
        <w:rPr>
          <w:i/>
          <w:iCs/>
        </w:rPr>
        <w:t xml:space="preserve">Handling replicates and sampling intervals: </w:t>
      </w:r>
      <w:r w:rsidR="00920FFB">
        <w:rPr>
          <w:iCs/>
        </w:rPr>
        <w:t>By default, JTK assumes one sample per time point</w:t>
      </w:r>
      <w:r>
        <w:rPr>
          <w:iCs/>
        </w:rPr>
        <w:t xml:space="preserve">, sampled at a 1 hour resolution.  This is illustrated in Example 1 which shows 48 time points with no replicates, collected once every hour.  If your experiment uses replicates or a different sampling density, you’ll need to make the following changes: (1) Change </w:t>
      </w:r>
      <w:r w:rsidR="00193BDD">
        <w:rPr>
          <w:iCs/>
        </w:rPr>
        <w:t>Line 12 to reflect the total number of time points, and the number of replicates per time point (see “</w:t>
      </w:r>
      <w:proofErr w:type="spellStart"/>
      <w:r w:rsidR="00193BDD">
        <w:rPr>
          <w:iCs/>
        </w:rPr>
        <w:t>Run_JTK_CYCLE</w:t>
      </w:r>
      <w:proofErr w:type="spellEnd"/>
      <w:r w:rsidR="00193BDD">
        <w:rPr>
          <w:iCs/>
        </w:rPr>
        <w:t xml:space="preserve"> (Example2).R”).  For example, if you have 13 time points, and 2 replicates per time point, change Line 12 to read: “</w:t>
      </w:r>
      <w:proofErr w:type="spellStart"/>
      <w:proofErr w:type="gramStart"/>
      <w:r w:rsidR="00193BDD">
        <w:rPr>
          <w:iCs/>
        </w:rPr>
        <w:t>jtkdist</w:t>
      </w:r>
      <w:proofErr w:type="spellEnd"/>
      <w:r w:rsidR="00193BDD">
        <w:rPr>
          <w:iCs/>
        </w:rPr>
        <w:t>(</w:t>
      </w:r>
      <w:proofErr w:type="gramEnd"/>
      <w:r w:rsidR="00193BDD">
        <w:rPr>
          <w:iCs/>
        </w:rPr>
        <w:t>13,2). (2) Change Line 15 to reflect the spacing of your time points.  For example, if your data points were collected every 2 hours, Line 15 will read: “</w:t>
      </w:r>
      <w:proofErr w:type="spellStart"/>
      <w:proofErr w:type="gramStart"/>
      <w:r w:rsidR="00193BDD">
        <w:rPr>
          <w:iCs/>
        </w:rPr>
        <w:t>jtk.init</w:t>
      </w:r>
      <w:proofErr w:type="spellEnd"/>
      <w:r w:rsidR="00193BDD">
        <w:rPr>
          <w:iCs/>
        </w:rPr>
        <w:t>(</w:t>
      </w:r>
      <w:proofErr w:type="gramEnd"/>
      <w:r w:rsidR="00193BDD">
        <w:rPr>
          <w:iCs/>
        </w:rPr>
        <w:t xml:space="preserve">periods, 2)”. (3) Change Line 14 to reflect the period lengths you’re interested in.  These </w:t>
      </w:r>
      <w:proofErr w:type="gramStart"/>
      <w:r w:rsidR="00193BDD">
        <w:rPr>
          <w:iCs/>
        </w:rPr>
        <w:t>number</w:t>
      </w:r>
      <w:proofErr w:type="gramEnd"/>
      <w:r w:rsidR="00193BDD">
        <w:rPr>
          <w:iCs/>
        </w:rPr>
        <w:t xml:space="preserve"> are NOT </w:t>
      </w:r>
      <w:r w:rsidR="0013360B">
        <w:rPr>
          <w:iCs/>
        </w:rPr>
        <w:t xml:space="preserve">measured in hours, but instead based on the number of time points per cycle.  For example, </w:t>
      </w:r>
      <w:r w:rsidR="00193BDD">
        <w:rPr>
          <w:iCs/>
        </w:rPr>
        <w:t>if your time points are spaced 2 hours apart and you’</w:t>
      </w:r>
      <w:r w:rsidR="0013360B">
        <w:rPr>
          <w:iCs/>
        </w:rPr>
        <w:t>re looking for circadian genes (20-28h) Lines 14 and 15 will read: “periods &lt;- 10:14” and “</w:t>
      </w:r>
      <w:proofErr w:type="spellStart"/>
      <w:r w:rsidR="0013360B">
        <w:rPr>
          <w:iCs/>
        </w:rPr>
        <w:t>jtk.init</w:t>
      </w:r>
      <w:proofErr w:type="spellEnd"/>
      <w:r w:rsidR="0013360B">
        <w:rPr>
          <w:iCs/>
        </w:rPr>
        <w:t>(periods,2)”</w:t>
      </w:r>
      <w:r w:rsidR="00193BDD">
        <w:rPr>
          <w:iCs/>
        </w:rPr>
        <w:t>.</w:t>
      </w:r>
    </w:p>
    <w:p w:rsidR="0013360B" w:rsidRDefault="0013360B" w:rsidP="0013360B">
      <w:pPr>
        <w:spacing w:after="120"/>
        <w:rPr>
          <w:iCs/>
        </w:rPr>
      </w:pPr>
      <w:r>
        <w:rPr>
          <w:i/>
          <w:iCs/>
        </w:rPr>
        <w:t xml:space="preserve">Uneven replicates: </w:t>
      </w:r>
      <w:r>
        <w:rPr>
          <w:iCs/>
        </w:rPr>
        <w:t xml:space="preserve">In rare circumstances, the number of replicates per time point might not be equal for every time point (e.g. if one replicate from a large experiment is excluded as an obvious outlier).  In this case, </w:t>
      </w:r>
      <w:r w:rsidR="00920FFB">
        <w:rPr>
          <w:iCs/>
        </w:rPr>
        <w:t>add a line of code defining an integer vector that specifies the number of samples in each replicate group</w:t>
      </w:r>
      <w:r>
        <w:rPr>
          <w:iCs/>
        </w:rPr>
        <w:t xml:space="preserve"> (named “</w:t>
      </w:r>
      <w:proofErr w:type="spellStart"/>
      <w:r>
        <w:rPr>
          <w:iCs/>
        </w:rPr>
        <w:t>group.sizes</w:t>
      </w:r>
      <w:proofErr w:type="spellEnd"/>
      <w:r>
        <w:rPr>
          <w:iCs/>
        </w:rPr>
        <w:t>”)</w:t>
      </w:r>
      <w:r w:rsidR="00920FFB">
        <w:rPr>
          <w:iCs/>
        </w:rPr>
        <w:t>, and modify line 12 so that the function ‘</w:t>
      </w:r>
      <w:proofErr w:type="spellStart"/>
      <w:r w:rsidR="00920FFB">
        <w:rPr>
          <w:iCs/>
        </w:rPr>
        <w:t>jtkdist</w:t>
      </w:r>
      <w:proofErr w:type="spellEnd"/>
      <w:r w:rsidR="00920FFB">
        <w:rPr>
          <w:iCs/>
        </w:rPr>
        <w:t xml:space="preserve">’ uses your replicate layout rather than the default, e.g. </w:t>
      </w:r>
      <w:proofErr w:type="spellStart"/>
      <w:proofErr w:type="gramStart"/>
      <w:r w:rsidR="00920FFB" w:rsidRPr="003149A2">
        <w:rPr>
          <w:iCs/>
        </w:rPr>
        <w:t>jtkdist</w:t>
      </w:r>
      <w:proofErr w:type="spellEnd"/>
      <w:r w:rsidR="00920FFB" w:rsidRPr="003149A2">
        <w:rPr>
          <w:iCs/>
        </w:rPr>
        <w:t>(</w:t>
      </w:r>
      <w:proofErr w:type="gramEnd"/>
      <w:r w:rsidR="00920FFB">
        <w:rPr>
          <w:iCs/>
        </w:rPr>
        <w:t>length(</w:t>
      </w:r>
      <w:proofErr w:type="spellStart"/>
      <w:r w:rsidR="00920FFB">
        <w:rPr>
          <w:iCs/>
        </w:rPr>
        <w:t>group.sizes</w:t>
      </w:r>
      <w:proofErr w:type="spellEnd"/>
      <w:r w:rsidR="00920FFB">
        <w:rPr>
          <w:iCs/>
        </w:rPr>
        <w:t>),</w:t>
      </w:r>
      <w:proofErr w:type="spellStart"/>
      <w:r w:rsidR="00920FFB">
        <w:rPr>
          <w:iCs/>
        </w:rPr>
        <w:t>group.sizes</w:t>
      </w:r>
      <w:proofErr w:type="spellEnd"/>
      <w:r w:rsidR="00920FFB" w:rsidRPr="003149A2">
        <w:rPr>
          <w:iCs/>
        </w:rPr>
        <w:t>)</w:t>
      </w:r>
      <w:r w:rsidR="00920FFB">
        <w:rPr>
          <w:iCs/>
        </w:rPr>
        <w:t xml:space="preserve">.  </w:t>
      </w:r>
    </w:p>
    <w:p w:rsidR="00920FFB" w:rsidRDefault="00920FFB" w:rsidP="0013360B">
      <w:pPr>
        <w:spacing w:after="120"/>
        <w:rPr>
          <w:iCs/>
        </w:rPr>
      </w:pPr>
      <w:proofErr w:type="gramStart"/>
      <w:r>
        <w:rPr>
          <w:b/>
          <w:iCs/>
        </w:rPr>
        <w:t>Running JTK.</w:t>
      </w:r>
      <w:proofErr w:type="gramEnd"/>
      <w:r>
        <w:rPr>
          <w:b/>
          <w:iCs/>
        </w:rPr>
        <w:t xml:space="preserve">  </w:t>
      </w:r>
      <w:r>
        <w:rPr>
          <w:iCs/>
        </w:rPr>
        <w:t>After modifying the ‘</w:t>
      </w:r>
      <w:proofErr w:type="spellStart"/>
      <w:r>
        <w:rPr>
          <w:iCs/>
        </w:rPr>
        <w:t>Run_JTK_Cycle</w:t>
      </w:r>
      <w:proofErr w:type="spellEnd"/>
      <w:r>
        <w:rPr>
          <w:iCs/>
        </w:rPr>
        <w:t xml:space="preserve">’ script, select all and paste into R’s graphical interface.  The first half of the script (through line 19) will run quickly; the rest will take some time depending on your machine and the size of the analysis.  </w:t>
      </w:r>
    </w:p>
    <w:p w:rsidR="00976DCE" w:rsidRDefault="00976DCE" w:rsidP="0013360B">
      <w:pPr>
        <w:spacing w:after="120"/>
        <w:rPr>
          <w:iCs/>
        </w:rPr>
      </w:pPr>
      <w:proofErr w:type="spellStart"/>
      <w:proofErr w:type="gramStart"/>
      <w:r>
        <w:rPr>
          <w:b/>
          <w:iCs/>
        </w:rPr>
        <w:t>JTK_Cycle</w:t>
      </w:r>
      <w:proofErr w:type="spellEnd"/>
      <w:r>
        <w:rPr>
          <w:b/>
          <w:iCs/>
        </w:rPr>
        <w:t xml:space="preserve"> Output.</w:t>
      </w:r>
      <w:proofErr w:type="gramEnd"/>
      <w:r>
        <w:rPr>
          <w:b/>
          <w:iCs/>
        </w:rPr>
        <w:t xml:space="preserve">  </w:t>
      </w:r>
      <w:proofErr w:type="spellStart"/>
      <w:r>
        <w:rPr>
          <w:iCs/>
        </w:rPr>
        <w:t>JTK_Cycle</w:t>
      </w:r>
      <w:proofErr w:type="spellEnd"/>
      <w:r>
        <w:rPr>
          <w:iCs/>
        </w:rPr>
        <w:t xml:space="preserve"> outputs two files: (1) a .txt with all the important cycling statistics, and </w:t>
      </w:r>
      <w:proofErr w:type="gramStart"/>
      <w:r>
        <w:rPr>
          <w:iCs/>
        </w:rPr>
        <w:t>(2) a</w:t>
      </w:r>
      <w:proofErr w:type="gramEnd"/>
      <w:r>
        <w:rPr>
          <w:iCs/>
        </w:rPr>
        <w:t xml:space="preserve"> .</w:t>
      </w:r>
      <w:proofErr w:type="spellStart"/>
      <w:r>
        <w:rPr>
          <w:iCs/>
        </w:rPr>
        <w:t>rda</w:t>
      </w:r>
      <w:proofErr w:type="spellEnd"/>
      <w:r>
        <w:rPr>
          <w:iCs/>
        </w:rPr>
        <w:t xml:space="preserve"> file.  The .</w:t>
      </w:r>
      <w:proofErr w:type="spellStart"/>
      <w:r>
        <w:rPr>
          <w:iCs/>
        </w:rPr>
        <w:t>rda</w:t>
      </w:r>
      <w:proofErr w:type="spellEnd"/>
      <w:r>
        <w:rPr>
          <w:iCs/>
        </w:rPr>
        <w:t xml:space="preserve"> file contains R objects and will not typically be needed by most users.  The .txt includes BH.Q (</w:t>
      </w:r>
      <w:proofErr w:type="spellStart"/>
      <w:r>
        <w:rPr>
          <w:iCs/>
        </w:rPr>
        <w:t>Benjamani</w:t>
      </w:r>
      <w:proofErr w:type="spellEnd"/>
      <w:r>
        <w:rPr>
          <w:iCs/>
        </w:rPr>
        <w:t xml:space="preserve">-Hochberg q-value), ADJ.P (p-value), PER (period), LAG (phase), and AMP (amplitude), along with the raw data to visually double-check the best hits. </w:t>
      </w:r>
    </w:p>
    <w:p w:rsidR="00BC6CC2" w:rsidRDefault="00BC6CC2" w:rsidP="0013360B">
      <w:pPr>
        <w:spacing w:after="120"/>
        <w:rPr>
          <w:ins w:id="7" w:author="CirLab2" w:date="2015-09-21T11:33:00Z"/>
          <w:iCs/>
        </w:rPr>
      </w:pPr>
      <w:proofErr w:type="gramStart"/>
      <w:r w:rsidRPr="00BC6CC2">
        <w:rPr>
          <w:b/>
          <w:iCs/>
        </w:rPr>
        <w:t>AMP Confidence Intervals.</w:t>
      </w:r>
      <w:proofErr w:type="gramEnd"/>
      <w:r w:rsidRPr="00BC6CC2">
        <w:rPr>
          <w:b/>
          <w:iCs/>
        </w:rPr>
        <w:t xml:space="preserve"> </w:t>
      </w:r>
      <w:r>
        <w:rPr>
          <w:iCs/>
        </w:rPr>
        <w:t>Use ‘</w:t>
      </w:r>
      <w:proofErr w:type="spellStart"/>
      <w:r>
        <w:rPr>
          <w:iCs/>
        </w:rPr>
        <w:t>Run_JTK_Cycle</w:t>
      </w:r>
      <w:proofErr w:type="spellEnd"/>
      <w:r>
        <w:rPr>
          <w:iCs/>
        </w:rPr>
        <w:t xml:space="preserve"> (Example3).R’ within </w:t>
      </w:r>
      <w:del w:id="8" w:author="CirLab2" w:date="2015-09-21T11:20:00Z">
        <w:r w:rsidDel="000D4F06">
          <w:rPr>
            <w:iCs/>
          </w:rPr>
          <w:delText>the ‘AMP_confidence_intervals’</w:delText>
        </w:r>
      </w:del>
      <w:ins w:id="9" w:author="CirLab2" w:date="2015-09-21T11:20:00Z">
        <w:r w:rsidR="000D4F06">
          <w:rPr>
            <w:iCs/>
          </w:rPr>
          <w:t>this</w:t>
        </w:r>
      </w:ins>
      <w:r>
        <w:rPr>
          <w:iCs/>
        </w:rPr>
        <w:t xml:space="preserve"> folder.  The key difference are </w:t>
      </w:r>
      <w:del w:id="10" w:author="CirLab2" w:date="2015-09-21T11:20:00Z">
        <w:r w:rsidDel="000D4F06">
          <w:rPr>
            <w:iCs/>
          </w:rPr>
          <w:delText>(1) “</w:delText>
        </w:r>
        <w:r w:rsidRPr="00BC6CC2" w:rsidDel="000D4F06">
          <w:rPr>
            <w:iCs/>
          </w:rPr>
          <w:delText>source("JTK_CYCLEv2.R")</w:delText>
        </w:r>
        <w:r w:rsidDel="000D4F06">
          <w:rPr>
            <w:iCs/>
          </w:rPr>
          <w:delText xml:space="preserve">” and </w:delText>
        </w:r>
      </w:del>
      <w:del w:id="11" w:author="CirLab2" w:date="2015-09-21T12:40:00Z">
        <w:r w:rsidDel="00035266">
          <w:rPr>
            <w:iCs/>
          </w:rPr>
          <w:delText>(</w:delText>
        </w:r>
      </w:del>
      <w:del w:id="12" w:author="CirLab2" w:date="2015-09-21T11:20:00Z">
        <w:r w:rsidDel="000D4F06">
          <w:rPr>
            <w:iCs/>
          </w:rPr>
          <w:delText>2</w:delText>
        </w:r>
      </w:del>
      <w:del w:id="13" w:author="CirLab2" w:date="2015-09-21T12:40:00Z">
        <w:r w:rsidDel="00035266">
          <w:rPr>
            <w:iCs/>
          </w:rPr>
          <w:delText>)</w:delText>
        </w:r>
      </w:del>
      <w:r>
        <w:rPr>
          <w:iCs/>
        </w:rPr>
        <w:t xml:space="preserve"> </w:t>
      </w:r>
      <w:ins w:id="14" w:author="CirLab2" w:date="2015-09-21T12:40:00Z">
        <w:r w:rsidR="00035266">
          <w:rPr>
            <w:iCs/>
          </w:rPr>
          <w:t xml:space="preserve">(1) </w:t>
        </w:r>
      </w:ins>
      <w:r>
        <w:rPr>
          <w:iCs/>
        </w:rPr>
        <w:t>“</w:t>
      </w:r>
      <w:proofErr w:type="spellStart"/>
      <w:proofErr w:type="gramStart"/>
      <w:r w:rsidRPr="00BC6CC2">
        <w:rPr>
          <w:iCs/>
        </w:rPr>
        <w:t>jtkx</w:t>
      </w:r>
      <w:proofErr w:type="spellEnd"/>
      <w:r w:rsidRPr="00BC6CC2">
        <w:rPr>
          <w:iCs/>
        </w:rPr>
        <w:t>(</w:t>
      </w:r>
      <w:proofErr w:type="gramEnd"/>
      <w:r w:rsidRPr="00BC6CC2">
        <w:rPr>
          <w:iCs/>
        </w:rPr>
        <w:t>z,</w:t>
      </w:r>
      <w:ins w:id="15" w:author="CirLab2" w:date="2015-09-21T11:21:00Z">
        <w:r w:rsidR="000D4F06">
          <w:rPr>
            <w:iCs/>
          </w:rPr>
          <w:t xml:space="preserve"> </w:t>
        </w:r>
        <w:proofErr w:type="spellStart"/>
        <w:r w:rsidR="000D4F06">
          <w:rPr>
            <w:iCs/>
          </w:rPr>
          <w:t>ampci</w:t>
        </w:r>
        <w:proofErr w:type="spellEnd"/>
        <w:r w:rsidR="000D4F06">
          <w:rPr>
            <w:iCs/>
          </w:rPr>
          <w:t xml:space="preserve">=TRUE, </w:t>
        </w:r>
      </w:ins>
      <w:proofErr w:type="spellStart"/>
      <w:r w:rsidRPr="00BC6CC2">
        <w:rPr>
          <w:iCs/>
        </w:rPr>
        <w:t>conf</w:t>
      </w:r>
      <w:proofErr w:type="spellEnd"/>
      <w:r w:rsidRPr="00BC6CC2">
        <w:rPr>
          <w:iCs/>
        </w:rPr>
        <w:t>=0.95)</w:t>
      </w:r>
      <w:r>
        <w:rPr>
          <w:iCs/>
        </w:rPr>
        <w:t>”</w:t>
      </w:r>
      <w:ins w:id="16" w:author="CirLab2" w:date="2015-09-21T11:22:00Z">
        <w:r w:rsidR="00CD6A5A">
          <w:rPr>
            <w:iCs/>
          </w:rPr>
          <w:t xml:space="preserve"> and (2) “</w:t>
        </w:r>
        <w:r w:rsidR="00CD6A5A" w:rsidRPr="00CD6A5A">
          <w:rPr>
            <w:iCs/>
          </w:rPr>
          <w:t>c(JTK.ADJP,</w:t>
        </w:r>
        <w:r w:rsidR="00CD6A5A">
          <w:rPr>
            <w:iCs/>
          </w:rPr>
          <w:t xml:space="preserve"> </w:t>
        </w:r>
        <w:r w:rsidR="00CD6A5A" w:rsidRPr="00CD6A5A">
          <w:rPr>
            <w:iCs/>
          </w:rPr>
          <w:t>JTK.PERIOD,</w:t>
        </w:r>
        <w:r w:rsidR="00CD6A5A">
          <w:rPr>
            <w:iCs/>
          </w:rPr>
          <w:t xml:space="preserve"> </w:t>
        </w:r>
        <w:r w:rsidR="00CD6A5A" w:rsidRPr="00CD6A5A">
          <w:rPr>
            <w:iCs/>
          </w:rPr>
          <w:t>JTK.LAG,</w:t>
        </w:r>
        <w:r w:rsidR="00CD6A5A">
          <w:rPr>
            <w:iCs/>
          </w:rPr>
          <w:t xml:space="preserve"> </w:t>
        </w:r>
        <w:r w:rsidR="00CD6A5A" w:rsidRPr="00CD6A5A">
          <w:rPr>
            <w:iCs/>
          </w:rPr>
          <w:t>JTK.AMP,</w:t>
        </w:r>
      </w:ins>
      <w:ins w:id="17" w:author="CirLab2" w:date="2015-09-21T11:23:00Z">
        <w:r w:rsidR="00CD6A5A">
          <w:rPr>
            <w:iCs/>
          </w:rPr>
          <w:t xml:space="preserve"> </w:t>
        </w:r>
      </w:ins>
      <w:ins w:id="18" w:author="CirLab2" w:date="2015-09-21T11:22:00Z">
        <w:r w:rsidR="00CD6A5A" w:rsidRPr="00CD6A5A">
          <w:rPr>
            <w:iCs/>
          </w:rPr>
          <w:t>JTK.AMP.CI,</w:t>
        </w:r>
      </w:ins>
      <w:ins w:id="19" w:author="CirLab2" w:date="2015-09-21T11:23:00Z">
        <w:r w:rsidR="00CD6A5A">
          <w:rPr>
            <w:iCs/>
          </w:rPr>
          <w:t xml:space="preserve"> </w:t>
        </w:r>
      </w:ins>
      <w:ins w:id="20" w:author="CirLab2" w:date="2015-09-21T11:22:00Z">
        <w:r w:rsidR="00CD6A5A" w:rsidRPr="00CD6A5A">
          <w:rPr>
            <w:iCs/>
          </w:rPr>
          <w:t>JTK.AMP.PVAL)</w:t>
        </w:r>
        <w:r w:rsidR="00CD6A5A">
          <w:rPr>
            <w:iCs/>
          </w:rPr>
          <w:t>”</w:t>
        </w:r>
      </w:ins>
      <w:r>
        <w:rPr>
          <w:iCs/>
        </w:rPr>
        <w:t xml:space="preserve">.  The first change </w:t>
      </w:r>
      <w:ins w:id="21" w:author="CirLab2" w:date="2015-09-21T11:24:00Z">
        <w:r w:rsidR="00CD6A5A">
          <w:rPr>
            <w:iCs/>
          </w:rPr>
          <w:t xml:space="preserve">sets </w:t>
        </w:r>
      </w:ins>
      <w:ins w:id="22" w:author="CirLab2" w:date="2015-09-21T11:25:00Z">
        <w:r w:rsidR="00CD6A5A">
          <w:rPr>
            <w:iCs/>
          </w:rPr>
          <w:t>‘</w:t>
        </w:r>
        <w:proofErr w:type="spellStart"/>
        <w:r w:rsidR="00CD6A5A">
          <w:rPr>
            <w:iCs/>
          </w:rPr>
          <w:t>ampci</w:t>
        </w:r>
        <w:proofErr w:type="spellEnd"/>
        <w:r w:rsidR="00CD6A5A">
          <w:rPr>
            <w:iCs/>
          </w:rPr>
          <w:t>’</w:t>
        </w:r>
      </w:ins>
      <w:ins w:id="23" w:author="CirLab2" w:date="2015-09-21T12:40:00Z">
        <w:r w:rsidR="00035266">
          <w:rPr>
            <w:iCs/>
          </w:rPr>
          <w:t xml:space="preserve"> </w:t>
        </w:r>
      </w:ins>
      <w:ins w:id="24" w:author="CirLab2" w:date="2015-09-21T11:25:00Z">
        <w:r w:rsidR="00CD6A5A">
          <w:rPr>
            <w:iCs/>
          </w:rPr>
          <w:t>(calculation of amplitude confidence) as ‘TRUE’ and</w:t>
        </w:r>
      </w:ins>
      <w:ins w:id="25" w:author="CirLab2" w:date="2015-09-21T11:24:00Z">
        <w:r w:rsidR="00CD6A5A">
          <w:rPr>
            <w:iCs/>
          </w:rPr>
          <w:t xml:space="preserve"> </w:t>
        </w:r>
        <w:r w:rsidR="00CD6A5A">
          <w:rPr>
            <w:iCs/>
          </w:rPr>
          <w:t>the desired confidence interval (in this case, 95%)</w:t>
        </w:r>
      </w:ins>
      <w:ins w:id="26" w:author="CirLab2" w:date="2015-09-21T11:25:00Z">
        <w:r w:rsidR="00CD6A5A">
          <w:rPr>
            <w:iCs/>
          </w:rPr>
          <w:t>. The second receives calculated amplitude confidence</w:t>
        </w:r>
      </w:ins>
      <w:ins w:id="27" w:author="CirLab2" w:date="2015-09-21T12:41:00Z">
        <w:r w:rsidR="00035266">
          <w:rPr>
            <w:iCs/>
          </w:rPr>
          <w:t xml:space="preserve">. </w:t>
        </w:r>
      </w:ins>
      <w:del w:id="28" w:author="CirLab2" w:date="2015-09-21T11:26:00Z">
        <w:r w:rsidDel="00CD6A5A">
          <w:rPr>
            <w:iCs/>
          </w:rPr>
          <w:delText>points R to a slightly different JTK_Cycle script</w:delText>
        </w:r>
      </w:del>
      <w:del w:id="29" w:author="CirLab2" w:date="2015-09-21T12:41:00Z">
        <w:r w:rsidDel="00035266">
          <w:rPr>
            <w:iCs/>
          </w:rPr>
          <w:delText>.</w:delText>
        </w:r>
      </w:del>
      <w:del w:id="30" w:author="CirLab2" w:date="2015-09-21T11:26:00Z">
        <w:r w:rsidDel="00CD6A5A">
          <w:rPr>
            <w:iCs/>
          </w:rPr>
          <w:delText xml:space="preserve">  The second</w:delText>
        </w:r>
      </w:del>
      <w:del w:id="31" w:author="CirLab2" w:date="2015-09-21T11:24:00Z">
        <w:r w:rsidDel="00CD6A5A">
          <w:rPr>
            <w:iCs/>
          </w:rPr>
          <w:delText xml:space="preserve"> sets the desired confidence interval (in this case, 95%)</w:delText>
        </w:r>
      </w:del>
      <w:del w:id="32" w:author="CirLab2" w:date="2015-09-21T11:26:00Z">
        <w:r w:rsidDel="00CD6A5A">
          <w:rPr>
            <w:iCs/>
          </w:rPr>
          <w:delText>.</w:delText>
        </w:r>
      </w:del>
      <w:r>
        <w:rPr>
          <w:iCs/>
        </w:rPr>
        <w:t xml:space="preserve">  Importantly, </w:t>
      </w:r>
      <w:proofErr w:type="spellStart"/>
      <w:r>
        <w:rPr>
          <w:iCs/>
        </w:rPr>
        <w:t>JTK_Cycle</w:t>
      </w:r>
      <w:proofErr w:type="spellEnd"/>
      <w:r>
        <w:rPr>
          <w:iCs/>
        </w:rPr>
        <w:t xml:space="preserve"> should work exactly as described </w:t>
      </w:r>
      <w:proofErr w:type="gramStart"/>
      <w:r>
        <w:rPr>
          <w:iCs/>
        </w:rPr>
        <w:t>above,</w:t>
      </w:r>
      <w:proofErr w:type="gramEnd"/>
      <w:r>
        <w:rPr>
          <w:iCs/>
        </w:rPr>
        <w:t xml:space="preserve"> except the </w:t>
      </w:r>
      <w:ins w:id="33" w:author="CirLab2" w:date="2015-09-21T11:30:00Z">
        <w:r w:rsidR="000247DC">
          <w:rPr>
            <w:iCs/>
          </w:rPr>
          <w:t xml:space="preserve">amplitude is estimated </w:t>
        </w:r>
      </w:ins>
      <w:ins w:id="34" w:author="CirLab2" w:date="2015-09-21T11:31:00Z">
        <w:r w:rsidR="000247DC">
          <w:rPr>
            <w:iCs/>
          </w:rPr>
          <w:t>through</w:t>
        </w:r>
      </w:ins>
      <w:ins w:id="35" w:author="CirLab2" w:date="2015-09-21T11:30:00Z">
        <w:r w:rsidR="000247DC">
          <w:rPr>
            <w:iCs/>
          </w:rPr>
          <w:t xml:space="preserve"> ‘</w:t>
        </w:r>
      </w:ins>
      <w:proofErr w:type="spellStart"/>
      <w:ins w:id="36" w:author="CirLab2" w:date="2015-09-21T11:31:00Z">
        <w:r w:rsidR="000247DC" w:rsidRPr="000247DC">
          <w:rPr>
            <w:iCs/>
          </w:rPr>
          <w:t>wilcox.test</w:t>
        </w:r>
      </w:ins>
      <w:proofErr w:type="spellEnd"/>
      <w:ins w:id="37" w:author="CirLab2" w:date="2015-09-21T11:30:00Z">
        <w:r w:rsidR="000247DC">
          <w:rPr>
            <w:iCs/>
          </w:rPr>
          <w:t xml:space="preserve">’ and </w:t>
        </w:r>
      </w:ins>
      <w:r>
        <w:rPr>
          <w:iCs/>
        </w:rPr>
        <w:t>confidence intervals for AMP (</w:t>
      </w:r>
      <w:proofErr w:type="spellStart"/>
      <w:r>
        <w:rPr>
          <w:iCs/>
        </w:rPr>
        <w:t>AMP.Hi</w:t>
      </w:r>
      <w:proofErr w:type="spellEnd"/>
      <w:r>
        <w:rPr>
          <w:iCs/>
        </w:rPr>
        <w:t xml:space="preserve"> and </w:t>
      </w:r>
      <w:proofErr w:type="spellStart"/>
      <w:r>
        <w:rPr>
          <w:iCs/>
        </w:rPr>
        <w:t>AMP.Lo</w:t>
      </w:r>
      <w:proofErr w:type="spellEnd"/>
      <w:r>
        <w:rPr>
          <w:iCs/>
        </w:rPr>
        <w:t xml:space="preserve">) are added to the output.  </w:t>
      </w:r>
      <w:ins w:id="38" w:author="CirLab2" w:date="2015-09-21T12:31:00Z">
        <w:r w:rsidR="003A7C0F">
          <w:rPr>
            <w:iCs/>
          </w:rPr>
          <w:t xml:space="preserve">In addition, calculation of </w:t>
        </w:r>
      </w:ins>
      <w:ins w:id="39" w:author="CirLab2" w:date="2015-09-21T12:32:00Z">
        <w:r w:rsidR="003A7C0F">
          <w:rPr>
            <w:iCs/>
          </w:rPr>
          <w:t xml:space="preserve">“AMP confidence intervals” will decrease </w:t>
        </w:r>
        <w:proofErr w:type="spellStart"/>
        <w:r w:rsidR="003A7C0F">
          <w:rPr>
            <w:iCs/>
          </w:rPr>
          <w:t>JTK_Cycle’s</w:t>
        </w:r>
        <w:proofErr w:type="spellEnd"/>
        <w:r w:rsidR="003A7C0F">
          <w:rPr>
            <w:iCs/>
          </w:rPr>
          <w:t xml:space="preserve"> computational </w:t>
        </w:r>
      </w:ins>
      <w:ins w:id="40" w:author="CirLab2" w:date="2015-09-21T12:33:00Z">
        <w:r w:rsidR="003A7C0F" w:rsidRPr="003A7C0F">
          <w:rPr>
            <w:iCs/>
          </w:rPr>
          <w:t>efficiency</w:t>
        </w:r>
      </w:ins>
      <w:ins w:id="41" w:author="CirLab2" w:date="2015-09-21T12:32:00Z">
        <w:r w:rsidR="003A7C0F">
          <w:rPr>
            <w:iCs/>
          </w:rPr>
          <w:t xml:space="preserve"> a lot. </w:t>
        </w:r>
      </w:ins>
      <w:del w:id="42" w:author="CirLab2" w:date="2015-09-21T11:33:00Z">
        <w:r w:rsidDel="00B80015">
          <w:rPr>
            <w:iCs/>
          </w:rPr>
          <w:delText>If you don’t need AMP confidence intervals for AMP (like most users), you will find that the classic version of JTK_Cycle much more efficient.</w:delText>
        </w:r>
      </w:del>
    </w:p>
    <w:p w:rsidR="00B80015" w:rsidRDefault="00B80015" w:rsidP="0013360B">
      <w:pPr>
        <w:spacing w:after="120"/>
        <w:rPr>
          <w:iCs/>
        </w:rPr>
      </w:pPr>
      <w:proofErr w:type="gramStart"/>
      <w:ins w:id="43" w:author="CirLab2" w:date="2015-09-21T11:33:00Z">
        <w:r w:rsidRPr="003A7FBA">
          <w:rPr>
            <w:b/>
            <w:iCs/>
          </w:rPr>
          <w:lastRenderedPageBreak/>
          <w:t>Handling Missing Values.</w:t>
        </w:r>
        <w:proofErr w:type="gramEnd"/>
        <w:r>
          <w:rPr>
            <w:iCs/>
          </w:rPr>
          <w:t xml:space="preserve"> </w:t>
        </w:r>
      </w:ins>
      <w:ins w:id="44" w:author="CirLab2" w:date="2015-09-21T11:42:00Z">
        <w:r w:rsidR="003A7FBA">
          <w:rPr>
            <w:iCs/>
          </w:rPr>
          <w:t>Use</w:t>
        </w:r>
      </w:ins>
      <w:ins w:id="45" w:author="CirLab2" w:date="2015-09-21T11:34:00Z">
        <w:r>
          <w:rPr>
            <w:iCs/>
          </w:rPr>
          <w:t xml:space="preserve"> ‘</w:t>
        </w:r>
        <w:proofErr w:type="spellStart"/>
        <w:r>
          <w:rPr>
            <w:iCs/>
          </w:rPr>
          <w:t>Run_JTK_Cycle</w:t>
        </w:r>
        <w:proofErr w:type="spellEnd"/>
        <w:r>
          <w:rPr>
            <w:iCs/>
          </w:rPr>
          <w:t xml:space="preserve"> (Example4&amp;5</w:t>
        </w:r>
        <w:r>
          <w:rPr>
            <w:iCs/>
          </w:rPr>
          <w:t>).R</w:t>
        </w:r>
        <w:r>
          <w:rPr>
            <w:iCs/>
          </w:rPr>
          <w:t xml:space="preserve">’ in this folder. </w:t>
        </w:r>
      </w:ins>
      <w:ins w:id="46" w:author="CirLab2" w:date="2015-09-21T11:41:00Z">
        <w:r w:rsidR="006F4C74">
          <w:rPr>
            <w:iCs/>
          </w:rPr>
          <w:t xml:space="preserve">If there </w:t>
        </w:r>
      </w:ins>
      <w:ins w:id="47" w:author="CirLab2" w:date="2015-09-21T11:45:00Z">
        <w:r w:rsidR="006F4C74">
          <w:rPr>
            <w:iCs/>
          </w:rPr>
          <w:t>are</w:t>
        </w:r>
      </w:ins>
      <w:ins w:id="48" w:author="CirLab2" w:date="2015-09-21T11:41:00Z">
        <w:r w:rsidR="003A7FBA">
          <w:rPr>
            <w:iCs/>
          </w:rPr>
          <w:t xml:space="preserve"> missing </w:t>
        </w:r>
      </w:ins>
      <w:ins w:id="49" w:author="CirLab2" w:date="2015-09-21T11:45:00Z">
        <w:r w:rsidR="006F4C74">
          <w:rPr>
            <w:iCs/>
          </w:rPr>
          <w:t xml:space="preserve">samples at </w:t>
        </w:r>
      </w:ins>
      <w:ins w:id="50" w:author="CirLab2" w:date="2015-09-21T12:43:00Z">
        <w:r w:rsidR="00035266">
          <w:rPr>
            <w:iCs/>
          </w:rPr>
          <w:t>some</w:t>
        </w:r>
      </w:ins>
      <w:ins w:id="51" w:author="CirLab2" w:date="2015-09-21T11:45:00Z">
        <w:r w:rsidR="006F4C74">
          <w:rPr>
            <w:iCs/>
          </w:rPr>
          <w:t xml:space="preserve"> </w:t>
        </w:r>
      </w:ins>
      <w:ins w:id="52" w:author="CirLab2" w:date="2015-09-21T11:41:00Z">
        <w:r w:rsidR="003A7FBA">
          <w:rPr>
            <w:iCs/>
          </w:rPr>
          <w:t xml:space="preserve">time points, </w:t>
        </w:r>
      </w:ins>
      <w:ins w:id="53" w:author="CirLab2" w:date="2015-09-21T12:43:00Z">
        <w:r w:rsidR="00035266">
          <w:rPr>
            <w:iCs/>
          </w:rPr>
          <w:t>several</w:t>
        </w:r>
      </w:ins>
      <w:ins w:id="54" w:author="CirLab2" w:date="2015-09-21T11:47:00Z">
        <w:r w:rsidR="006F4C74">
          <w:rPr>
            <w:iCs/>
          </w:rPr>
          <w:t xml:space="preserve"> </w:t>
        </w:r>
      </w:ins>
      <w:ins w:id="55" w:author="CirLab2" w:date="2015-09-21T11:44:00Z">
        <w:r w:rsidR="006F4C74">
          <w:rPr>
            <w:iCs/>
          </w:rPr>
          <w:t>columns of missing values</w:t>
        </w:r>
      </w:ins>
      <w:ins w:id="56" w:author="CirLab2" w:date="2015-09-21T11:47:00Z">
        <w:r w:rsidR="006F4C74">
          <w:rPr>
            <w:iCs/>
          </w:rPr>
          <w:t xml:space="preserve"> will exist in </w:t>
        </w:r>
      </w:ins>
      <w:ins w:id="57" w:author="CirLab2" w:date="2015-09-21T12:45:00Z">
        <w:r w:rsidR="001C7A01">
          <w:rPr>
            <w:iCs/>
          </w:rPr>
          <w:t>the</w:t>
        </w:r>
      </w:ins>
      <w:ins w:id="58" w:author="CirLab2" w:date="2015-09-21T11:47:00Z">
        <w:r w:rsidR="006F4C74">
          <w:rPr>
            <w:iCs/>
          </w:rPr>
          <w:t xml:space="preserve"> data</w:t>
        </w:r>
      </w:ins>
      <w:ins w:id="59" w:author="CirLab2" w:date="2015-09-21T11:48:00Z">
        <w:r w:rsidR="006F4C74">
          <w:rPr>
            <w:iCs/>
          </w:rPr>
          <w:t xml:space="preserve"> </w:t>
        </w:r>
        <w:r w:rsidR="006F4C74">
          <w:rPr>
            <w:iCs/>
          </w:rPr>
          <w:t>(like “Example4_data.txt”)</w:t>
        </w:r>
      </w:ins>
      <w:ins w:id="60" w:author="CirLab2" w:date="2015-09-21T11:44:00Z">
        <w:r w:rsidR="006F4C74">
          <w:rPr>
            <w:iCs/>
          </w:rPr>
          <w:t>.</w:t>
        </w:r>
      </w:ins>
      <w:ins w:id="61" w:author="CirLab2" w:date="2015-09-21T11:48:00Z">
        <w:r w:rsidR="006F4C74">
          <w:rPr>
            <w:iCs/>
          </w:rPr>
          <w:t xml:space="preserve"> </w:t>
        </w:r>
        <w:r w:rsidR="0061031C">
          <w:rPr>
            <w:iCs/>
          </w:rPr>
          <w:t>If</w:t>
        </w:r>
      </w:ins>
      <w:ins w:id="62" w:author="CirLab2" w:date="2015-09-21T11:57:00Z">
        <w:r w:rsidR="0061031C">
          <w:rPr>
            <w:iCs/>
          </w:rPr>
          <w:t xml:space="preserve"> </w:t>
        </w:r>
      </w:ins>
      <w:ins w:id="63" w:author="CirLab2" w:date="2015-09-21T12:44:00Z">
        <w:r w:rsidR="00035266">
          <w:rPr>
            <w:iCs/>
          </w:rPr>
          <w:t xml:space="preserve">studied </w:t>
        </w:r>
        <w:r w:rsidR="00035266" w:rsidRPr="00035266">
          <w:rPr>
            <w:iCs/>
          </w:rPr>
          <w:t>molecules</w:t>
        </w:r>
      </w:ins>
      <w:ins w:id="64" w:author="CirLab2" w:date="2015-09-21T11:55:00Z">
        <w:r w:rsidR="0061031C">
          <w:rPr>
            <w:iCs/>
          </w:rPr>
          <w:t xml:space="preserve"> (</w:t>
        </w:r>
        <w:proofErr w:type="spellStart"/>
        <w:r w:rsidR="0061031C">
          <w:rPr>
            <w:iCs/>
          </w:rPr>
          <w:t>eg</w:t>
        </w:r>
        <w:proofErr w:type="spellEnd"/>
        <w:r w:rsidR="0061031C">
          <w:rPr>
            <w:iCs/>
          </w:rPr>
          <w:t xml:space="preserve">. transcripts or proteins) are </w:t>
        </w:r>
      </w:ins>
      <w:ins w:id="65" w:author="CirLab2" w:date="2015-09-21T11:57:00Z">
        <w:r w:rsidR="0061031C">
          <w:rPr>
            <w:iCs/>
          </w:rPr>
          <w:t xml:space="preserve">randomly </w:t>
        </w:r>
      </w:ins>
      <w:ins w:id="66" w:author="CirLab2" w:date="2015-09-21T11:55:00Z">
        <w:r w:rsidR="0061031C">
          <w:rPr>
            <w:iCs/>
          </w:rPr>
          <w:t>un-det</w:t>
        </w:r>
      </w:ins>
      <w:ins w:id="67" w:author="CirLab2" w:date="2015-09-21T11:56:00Z">
        <w:r w:rsidR="0061031C">
          <w:rPr>
            <w:iCs/>
          </w:rPr>
          <w:t>ectable in some</w:t>
        </w:r>
      </w:ins>
      <w:ins w:id="68" w:author="CirLab2" w:date="2015-09-21T11:57:00Z">
        <w:r w:rsidR="0061031C">
          <w:rPr>
            <w:iCs/>
          </w:rPr>
          <w:t xml:space="preserve"> samples</w:t>
        </w:r>
      </w:ins>
      <w:ins w:id="69" w:author="CirLab2" w:date="2015-09-21T11:51:00Z">
        <w:r w:rsidR="006F4C74">
          <w:rPr>
            <w:iCs/>
          </w:rPr>
          <w:t xml:space="preserve">, missing values will randomly exist in </w:t>
        </w:r>
      </w:ins>
      <w:ins w:id="70" w:author="CirLab2" w:date="2015-09-21T12:45:00Z">
        <w:r w:rsidR="001C7A01">
          <w:rPr>
            <w:iCs/>
          </w:rPr>
          <w:t>the</w:t>
        </w:r>
      </w:ins>
      <w:ins w:id="71" w:author="CirLab2" w:date="2015-09-21T11:51:00Z">
        <w:r w:rsidR="006F4C74">
          <w:rPr>
            <w:iCs/>
          </w:rPr>
          <w:t xml:space="preserve"> data</w:t>
        </w:r>
      </w:ins>
      <w:ins w:id="72" w:author="CirLab2" w:date="2015-09-21T11:52:00Z">
        <w:r w:rsidR="006F4C74">
          <w:rPr>
            <w:iCs/>
          </w:rPr>
          <w:t xml:space="preserve"> </w:t>
        </w:r>
      </w:ins>
      <w:ins w:id="73" w:author="CirLab2" w:date="2015-09-21T11:51:00Z">
        <w:r w:rsidR="006F4C74">
          <w:rPr>
            <w:iCs/>
          </w:rPr>
          <w:t>(</w:t>
        </w:r>
      </w:ins>
      <w:ins w:id="74" w:author="CirLab2" w:date="2015-09-21T11:52:00Z">
        <w:r w:rsidR="006F4C74">
          <w:rPr>
            <w:iCs/>
          </w:rPr>
          <w:t>like “Example5_data.txt”</w:t>
        </w:r>
      </w:ins>
      <w:ins w:id="75" w:author="CirLab2" w:date="2015-09-21T11:51:00Z">
        <w:r w:rsidR="006F4C74">
          <w:rPr>
            <w:iCs/>
          </w:rPr>
          <w:t>)</w:t>
        </w:r>
      </w:ins>
      <w:ins w:id="76" w:author="CirLab2" w:date="2015-09-21T11:52:00Z">
        <w:r w:rsidR="006F4C74">
          <w:rPr>
            <w:iCs/>
          </w:rPr>
          <w:t>.</w:t>
        </w:r>
      </w:ins>
      <w:ins w:id="77" w:author="CirLab2" w:date="2015-09-21T11:57:00Z">
        <w:r w:rsidR="0061031C">
          <w:rPr>
            <w:iCs/>
          </w:rPr>
          <w:t xml:space="preserve"> </w:t>
        </w:r>
      </w:ins>
      <w:ins w:id="78" w:author="CirLab2" w:date="2015-09-21T12:03:00Z">
        <w:r w:rsidR="00DB7830">
          <w:rPr>
            <w:iCs/>
          </w:rPr>
          <w:t>Users could follow the instruction mentioned above (</w:t>
        </w:r>
      </w:ins>
      <w:ins w:id="79" w:author="CirLab2" w:date="2015-09-21T12:04:00Z">
        <w:r w:rsidR="00DB7830">
          <w:rPr>
            <w:iCs/>
          </w:rPr>
          <w:t>“</w:t>
        </w:r>
        <w:proofErr w:type="spellStart"/>
        <w:r w:rsidR="00DB7830">
          <w:rPr>
            <w:iCs/>
          </w:rPr>
          <w:t>Exampe</w:t>
        </w:r>
        <w:proofErr w:type="spellEnd"/>
        <w:r w:rsidR="00DB7830">
          <w:rPr>
            <w:iCs/>
          </w:rPr>
          <w:t xml:space="preserve"> 1” </w:t>
        </w:r>
      </w:ins>
      <w:ins w:id="80" w:author="CirLab2" w:date="2015-09-21T12:05:00Z">
        <w:r w:rsidR="00DB7830">
          <w:rPr>
            <w:iCs/>
          </w:rPr>
          <w:t>and</w:t>
        </w:r>
      </w:ins>
      <w:ins w:id="81" w:author="CirLab2" w:date="2015-09-21T12:04:00Z">
        <w:r w:rsidR="00DB7830">
          <w:rPr>
            <w:iCs/>
          </w:rPr>
          <w:t xml:space="preserve"> “Example </w:t>
        </w:r>
      </w:ins>
      <w:ins w:id="82" w:author="CirLab2" w:date="2015-09-21T12:05:00Z">
        <w:r w:rsidR="00DB7830">
          <w:rPr>
            <w:iCs/>
          </w:rPr>
          <w:t>2</w:t>
        </w:r>
      </w:ins>
      <w:ins w:id="83" w:author="CirLab2" w:date="2015-09-21T12:04:00Z">
        <w:r w:rsidR="00DB7830">
          <w:rPr>
            <w:iCs/>
          </w:rPr>
          <w:t>”</w:t>
        </w:r>
      </w:ins>
      <w:ins w:id="84" w:author="CirLab2" w:date="2015-09-21T12:03:00Z">
        <w:r w:rsidR="00DB7830">
          <w:rPr>
            <w:iCs/>
          </w:rPr>
          <w:t>)</w:t>
        </w:r>
      </w:ins>
      <w:ins w:id="85" w:author="CirLab2" w:date="2015-09-21T12:04:00Z">
        <w:r w:rsidR="00DB7830">
          <w:rPr>
            <w:iCs/>
          </w:rPr>
          <w:t xml:space="preserve"> to analyzed datasets with missing values</w:t>
        </w:r>
      </w:ins>
      <w:ins w:id="86" w:author="CirLab2" w:date="2015-09-21T11:59:00Z">
        <w:r w:rsidR="007A4398">
          <w:rPr>
            <w:iCs/>
          </w:rPr>
          <w:t xml:space="preserve">. </w:t>
        </w:r>
      </w:ins>
      <w:ins w:id="87" w:author="CirLab2" w:date="2015-09-21T12:02:00Z">
        <w:r w:rsidR="007A4398">
          <w:rPr>
            <w:iCs/>
          </w:rPr>
          <w:t>The minor</w:t>
        </w:r>
        <w:r w:rsidR="00DB7830">
          <w:rPr>
            <w:iCs/>
          </w:rPr>
          <w:t xml:space="preserve"> </w:t>
        </w:r>
      </w:ins>
      <w:ins w:id="88" w:author="CirLab2" w:date="2015-09-21T12:06:00Z">
        <w:r w:rsidR="00DB7830">
          <w:rPr>
            <w:iCs/>
          </w:rPr>
          <w:t xml:space="preserve">modification in </w:t>
        </w:r>
        <w:r w:rsidR="00DB7830">
          <w:rPr>
            <w:iCs/>
          </w:rPr>
          <w:t>‘</w:t>
        </w:r>
        <w:proofErr w:type="spellStart"/>
        <w:r w:rsidR="00DB7830">
          <w:rPr>
            <w:iCs/>
          </w:rPr>
          <w:t>Run_JTK_Cycle</w:t>
        </w:r>
        <w:proofErr w:type="spellEnd"/>
        <w:r w:rsidR="00DB7830">
          <w:rPr>
            <w:iCs/>
          </w:rPr>
          <w:t xml:space="preserve"> (Example4&amp;5).R’</w:t>
        </w:r>
        <w:r w:rsidR="00DB7830">
          <w:rPr>
            <w:iCs/>
          </w:rPr>
          <w:t xml:space="preserve"> </w:t>
        </w:r>
      </w:ins>
      <w:ins w:id="89" w:author="CirLab2" w:date="2015-09-21T12:07:00Z">
        <w:r w:rsidR="00DB7830">
          <w:rPr>
            <w:iCs/>
          </w:rPr>
          <w:t>help</w:t>
        </w:r>
      </w:ins>
      <w:ins w:id="90" w:author="CirLab2" w:date="2015-09-21T12:06:00Z">
        <w:r w:rsidR="00DB7830">
          <w:rPr>
            <w:iCs/>
          </w:rPr>
          <w:t xml:space="preserve"> users who </w:t>
        </w:r>
      </w:ins>
      <w:ins w:id="91" w:author="CirLab2" w:date="2015-09-21T12:08:00Z">
        <w:r w:rsidR="00487806">
          <w:rPr>
            <w:iCs/>
          </w:rPr>
          <w:t>do not have annotation file.</w:t>
        </w:r>
      </w:ins>
      <w:ins w:id="92" w:author="CirLab2" w:date="2015-09-21T12:11:00Z">
        <w:r w:rsidR="00D01005">
          <w:rPr>
            <w:iCs/>
          </w:rPr>
          <w:t xml:space="preserve"> </w:t>
        </w:r>
        <w:proofErr w:type="spellStart"/>
        <w:r w:rsidR="00D01005">
          <w:rPr>
            <w:iCs/>
          </w:rPr>
          <w:t>JTK_Cylce</w:t>
        </w:r>
        <w:proofErr w:type="spellEnd"/>
        <w:r w:rsidR="00D01005">
          <w:rPr>
            <w:iCs/>
          </w:rPr>
          <w:t xml:space="preserve"> </w:t>
        </w:r>
      </w:ins>
      <w:ins w:id="93" w:author="CirLab2" w:date="2015-09-21T12:12:00Z">
        <w:r w:rsidR="00D01005">
          <w:rPr>
            <w:iCs/>
          </w:rPr>
          <w:t>run</w:t>
        </w:r>
      </w:ins>
      <w:ins w:id="94" w:author="CirLab2" w:date="2015-09-21T12:49:00Z">
        <w:r w:rsidR="001C7A01">
          <w:rPr>
            <w:iCs/>
          </w:rPr>
          <w:t>s</w:t>
        </w:r>
      </w:ins>
      <w:ins w:id="95" w:author="CirLab2" w:date="2015-09-21T12:12:00Z">
        <w:r w:rsidR="00D01005">
          <w:rPr>
            <w:iCs/>
          </w:rPr>
          <w:t xml:space="preserve"> ‘</w:t>
        </w:r>
        <w:proofErr w:type="spellStart"/>
        <w:r w:rsidR="00D01005">
          <w:rPr>
            <w:iCs/>
          </w:rPr>
          <w:t>jtkdist</w:t>
        </w:r>
        <w:proofErr w:type="spellEnd"/>
        <w:r w:rsidR="00D01005">
          <w:rPr>
            <w:iCs/>
          </w:rPr>
          <w:t>()</w:t>
        </w:r>
      </w:ins>
      <w:ins w:id="96" w:author="CirLab2" w:date="2015-09-21T12:13:00Z">
        <w:r w:rsidR="00D01005">
          <w:rPr>
            <w:iCs/>
          </w:rPr>
          <w:t>’</w:t>
        </w:r>
      </w:ins>
      <w:ins w:id="97" w:author="CirLab2" w:date="2015-09-21T12:12:00Z">
        <w:r w:rsidR="00487806">
          <w:rPr>
            <w:iCs/>
          </w:rPr>
          <w:t xml:space="preserve"> </w:t>
        </w:r>
        <w:r w:rsidR="00D01005">
          <w:rPr>
            <w:iCs/>
          </w:rPr>
          <w:t>several times</w:t>
        </w:r>
      </w:ins>
      <w:ins w:id="98" w:author="CirLab2" w:date="2015-09-21T12:13:00Z">
        <w:r w:rsidR="00D01005">
          <w:rPr>
            <w:iCs/>
          </w:rPr>
          <w:t xml:space="preserve"> in analyzing datasets with randomly missing values</w:t>
        </w:r>
      </w:ins>
      <w:ins w:id="99" w:author="CirLab2" w:date="2015-09-21T12:11:00Z">
        <w:r w:rsidR="00487806">
          <w:rPr>
            <w:iCs/>
          </w:rPr>
          <w:t xml:space="preserve">, </w:t>
        </w:r>
      </w:ins>
      <w:ins w:id="100" w:author="CirLab2" w:date="2015-09-21T12:49:00Z">
        <w:r w:rsidR="001C7A01">
          <w:rPr>
            <w:iCs/>
          </w:rPr>
          <w:t xml:space="preserve">so </w:t>
        </w:r>
      </w:ins>
      <w:ins w:id="101" w:author="CirLab2" w:date="2015-09-21T12:11:00Z">
        <w:r w:rsidR="001C7A01">
          <w:rPr>
            <w:iCs/>
          </w:rPr>
          <w:t>it</w:t>
        </w:r>
      </w:ins>
      <w:ins w:id="102" w:author="CirLab2" w:date="2015-09-21T12:49:00Z">
        <w:r w:rsidR="001C7A01">
          <w:rPr>
            <w:iCs/>
          </w:rPr>
          <w:t xml:space="preserve"> takes more time </w:t>
        </w:r>
      </w:ins>
      <w:ins w:id="103" w:author="CirLab2" w:date="2015-09-21T12:10:00Z">
        <w:r w:rsidR="00487806">
          <w:rPr>
            <w:iCs/>
          </w:rPr>
          <w:t xml:space="preserve">in analyzing </w:t>
        </w:r>
      </w:ins>
      <w:ins w:id="104" w:author="CirLab2" w:date="2015-09-21T12:11:00Z">
        <w:r w:rsidR="00487806">
          <w:rPr>
            <w:iCs/>
          </w:rPr>
          <w:t>this kind of dataset</w:t>
        </w:r>
      </w:ins>
      <w:ins w:id="105" w:author="CirLab2" w:date="2015-09-21T12:10:00Z">
        <w:r w:rsidR="00487806">
          <w:rPr>
            <w:iCs/>
          </w:rPr>
          <w:t>.</w:t>
        </w:r>
      </w:ins>
      <w:bookmarkStart w:id="106" w:name="_GoBack"/>
      <w:bookmarkEnd w:id="106"/>
    </w:p>
    <w:p w:rsidR="00BC6CC2" w:rsidRDefault="00BC6CC2" w:rsidP="0013360B">
      <w:pPr>
        <w:spacing w:after="120"/>
        <w:rPr>
          <w:b/>
          <w:iCs/>
        </w:rPr>
      </w:pPr>
      <w:proofErr w:type="gramStart"/>
      <w:r>
        <w:rPr>
          <w:b/>
          <w:iCs/>
        </w:rPr>
        <w:t>Citations.</w:t>
      </w:r>
      <w:proofErr w:type="gramEnd"/>
    </w:p>
    <w:p w:rsidR="00BC6CC2" w:rsidRDefault="00FA3FA8" w:rsidP="00FA3FA8">
      <w:pPr>
        <w:rPr>
          <w:iCs/>
        </w:rPr>
      </w:pPr>
      <w:r>
        <w:rPr>
          <w:iCs/>
        </w:rPr>
        <w:t>When using</w:t>
      </w:r>
      <w:r w:rsidR="00BC6CC2">
        <w:rPr>
          <w:iCs/>
        </w:rPr>
        <w:t xml:space="preserve"> </w:t>
      </w:r>
      <w:proofErr w:type="spellStart"/>
      <w:r w:rsidR="00BC6CC2">
        <w:rPr>
          <w:iCs/>
        </w:rPr>
        <w:t>JTK_Cycle</w:t>
      </w:r>
      <w:proofErr w:type="spellEnd"/>
      <w:r w:rsidR="00BC6CC2">
        <w:rPr>
          <w:iCs/>
        </w:rPr>
        <w:t>, please</w:t>
      </w:r>
      <w:r>
        <w:rPr>
          <w:iCs/>
        </w:rPr>
        <w:t xml:space="preserve"> cite: Hughes, </w:t>
      </w:r>
      <w:proofErr w:type="spellStart"/>
      <w:r>
        <w:rPr>
          <w:iCs/>
        </w:rPr>
        <w:t>Hogenesch</w:t>
      </w:r>
      <w:proofErr w:type="spellEnd"/>
      <w:r>
        <w:rPr>
          <w:iCs/>
        </w:rPr>
        <w:t xml:space="preserve">, </w:t>
      </w:r>
      <w:proofErr w:type="spellStart"/>
      <w:r>
        <w:rPr>
          <w:iCs/>
        </w:rPr>
        <w:t>Kornacker</w:t>
      </w:r>
      <w:proofErr w:type="spellEnd"/>
      <w:r>
        <w:rPr>
          <w:iCs/>
        </w:rPr>
        <w:t xml:space="preserve"> (2010) JBR. </w:t>
      </w:r>
    </w:p>
    <w:p w:rsidR="00FA3FA8" w:rsidRPr="00FA3FA8" w:rsidRDefault="00FA3FA8" w:rsidP="00FA3FA8">
      <w:pPr>
        <w:spacing w:after="120"/>
        <w:rPr>
          <w:iCs/>
        </w:rPr>
      </w:pPr>
      <w:r>
        <w:rPr>
          <w:iCs/>
        </w:rPr>
        <w:t xml:space="preserve">When using the AMP confidence intervals, please additionally cite: </w:t>
      </w:r>
      <w:r w:rsidRPr="00FA3FA8">
        <w:rPr>
          <w:iCs/>
        </w:rPr>
        <w:t>Miyazak</w:t>
      </w:r>
      <w:r>
        <w:rPr>
          <w:iCs/>
        </w:rPr>
        <w:t xml:space="preserve">i, Schroder, </w:t>
      </w:r>
      <w:proofErr w:type="spellStart"/>
      <w:r>
        <w:rPr>
          <w:iCs/>
        </w:rPr>
        <w:t>Edelmann</w:t>
      </w:r>
      <w:proofErr w:type="spellEnd"/>
      <w:r w:rsidRPr="00FA3FA8">
        <w:rPr>
          <w:iCs/>
        </w:rPr>
        <w:t>, Hug</w:t>
      </w:r>
      <w:r>
        <w:rPr>
          <w:iCs/>
        </w:rPr>
        <w:t>hes</w:t>
      </w:r>
      <w:r w:rsidRPr="00FA3FA8">
        <w:rPr>
          <w:iCs/>
        </w:rPr>
        <w:t xml:space="preserve">, </w:t>
      </w:r>
      <w:proofErr w:type="spellStart"/>
      <w:r>
        <w:rPr>
          <w:iCs/>
        </w:rPr>
        <w:t>Kornacker</w:t>
      </w:r>
      <w:proofErr w:type="spellEnd"/>
      <w:r>
        <w:rPr>
          <w:iCs/>
        </w:rPr>
        <w:t xml:space="preserve">, </w:t>
      </w:r>
      <w:proofErr w:type="spellStart"/>
      <w:r>
        <w:rPr>
          <w:iCs/>
        </w:rPr>
        <w:t>Balke</w:t>
      </w:r>
      <w:proofErr w:type="spellEnd"/>
      <w:r w:rsidRPr="00FA3FA8">
        <w:rPr>
          <w:iCs/>
        </w:rPr>
        <w:t xml:space="preserve">, </w:t>
      </w:r>
      <w:proofErr w:type="spellStart"/>
      <w:r w:rsidRPr="00FA3FA8">
        <w:rPr>
          <w:iCs/>
        </w:rPr>
        <w:t>Esser</w:t>
      </w:r>
      <w:proofErr w:type="spellEnd"/>
      <w:r w:rsidRPr="00FA3FA8">
        <w:rPr>
          <w:iCs/>
        </w:rPr>
        <w:t xml:space="preserve"> (</w:t>
      </w:r>
      <w:r>
        <w:rPr>
          <w:iCs/>
        </w:rPr>
        <w:t>2011)</w:t>
      </w:r>
      <w:r w:rsidRPr="00FA3FA8">
        <w:rPr>
          <w:iCs/>
        </w:rPr>
        <w:t xml:space="preserve">. </w:t>
      </w:r>
      <w:proofErr w:type="spellStart"/>
      <w:proofErr w:type="gramStart"/>
      <w:r>
        <w:rPr>
          <w:iCs/>
        </w:rPr>
        <w:t>P</w:t>
      </w:r>
      <w:r w:rsidRPr="00FA3FA8">
        <w:rPr>
          <w:iCs/>
        </w:rPr>
        <w:t>LoS</w:t>
      </w:r>
      <w:proofErr w:type="spellEnd"/>
      <w:r w:rsidRPr="00FA3FA8">
        <w:rPr>
          <w:iCs/>
        </w:rPr>
        <w:t xml:space="preserve"> ONE.</w:t>
      </w:r>
      <w:proofErr w:type="gramEnd"/>
    </w:p>
    <w:p w:rsidR="0013360B" w:rsidRDefault="0013360B" w:rsidP="0013360B">
      <w:pPr>
        <w:rPr>
          <w:b/>
          <w:iCs/>
        </w:rPr>
      </w:pPr>
      <w:proofErr w:type="gramStart"/>
      <w:r>
        <w:rPr>
          <w:b/>
          <w:iCs/>
        </w:rPr>
        <w:t>Troubleshooting.</w:t>
      </w:r>
      <w:proofErr w:type="gramEnd"/>
      <w:r>
        <w:rPr>
          <w:b/>
          <w:iCs/>
        </w:rPr>
        <w:t xml:space="preserve"> </w:t>
      </w:r>
    </w:p>
    <w:p w:rsidR="0013360B" w:rsidRPr="00FF56DB" w:rsidRDefault="00FF56DB" w:rsidP="00FF56DB">
      <w:pPr>
        <w:pStyle w:val="ListParagraph"/>
        <w:numPr>
          <w:ilvl w:val="0"/>
          <w:numId w:val="2"/>
        </w:numPr>
        <w:rPr>
          <w:i/>
          <w:iCs/>
        </w:rPr>
      </w:pPr>
      <w:r w:rsidRPr="00FF56DB">
        <w:rPr>
          <w:i/>
          <w:iCs/>
        </w:rPr>
        <w:t xml:space="preserve">“Error in </w:t>
      </w:r>
      <w:proofErr w:type="spellStart"/>
      <w:r w:rsidRPr="00FF56DB">
        <w:rPr>
          <w:i/>
          <w:iCs/>
        </w:rPr>
        <w:t>data.frame</w:t>
      </w:r>
      <w:proofErr w:type="spellEnd"/>
      <w:r w:rsidRPr="00FF56DB">
        <w:rPr>
          <w:i/>
          <w:iCs/>
        </w:rPr>
        <w:t xml:space="preserve">(..., </w:t>
      </w:r>
      <w:proofErr w:type="spellStart"/>
      <w:r w:rsidRPr="00FF56DB">
        <w:rPr>
          <w:i/>
          <w:iCs/>
        </w:rPr>
        <w:t>check.names</w:t>
      </w:r>
      <w:proofErr w:type="spellEnd"/>
      <w:r w:rsidRPr="00FF56DB">
        <w:rPr>
          <w:i/>
          <w:iCs/>
        </w:rPr>
        <w:t xml:space="preserve"> = FALSE) :  arguments imply differing number of rows:”</w:t>
      </w:r>
    </w:p>
    <w:p w:rsidR="00FF56DB" w:rsidRPr="00FF56DB" w:rsidRDefault="00FF56DB" w:rsidP="00FF56DB">
      <w:pPr>
        <w:ind w:left="720"/>
        <w:rPr>
          <w:iCs/>
        </w:rPr>
      </w:pPr>
      <w:r>
        <w:rPr>
          <w:iCs/>
        </w:rPr>
        <w:t>Verify that your data and annotation files have the same number of rows.</w:t>
      </w:r>
    </w:p>
    <w:p w:rsidR="00FF56DB" w:rsidRDefault="00FF56DB" w:rsidP="00FF56DB">
      <w:pPr>
        <w:pStyle w:val="ListParagraph"/>
        <w:numPr>
          <w:ilvl w:val="0"/>
          <w:numId w:val="2"/>
        </w:numPr>
        <w:rPr>
          <w:i/>
          <w:iCs/>
        </w:rPr>
      </w:pPr>
      <w:r>
        <w:rPr>
          <w:i/>
          <w:iCs/>
        </w:rPr>
        <w:t>“</w:t>
      </w:r>
      <w:r w:rsidRPr="00FF56DB">
        <w:rPr>
          <w:i/>
          <w:iCs/>
        </w:rPr>
        <w:t>Error: all(</w:t>
      </w:r>
      <w:proofErr w:type="spellStart"/>
      <w:r w:rsidRPr="00FF56DB">
        <w:rPr>
          <w:i/>
          <w:iCs/>
        </w:rPr>
        <w:t>is.finite</w:t>
      </w:r>
      <w:proofErr w:type="spellEnd"/>
      <w:r w:rsidRPr="00FF56DB">
        <w:rPr>
          <w:i/>
          <w:iCs/>
        </w:rPr>
        <w:t>(z)) is not TRUE</w:t>
      </w:r>
      <w:r>
        <w:rPr>
          <w:i/>
          <w:iCs/>
        </w:rPr>
        <w:t>”</w:t>
      </w:r>
    </w:p>
    <w:p w:rsidR="00FF56DB" w:rsidRPr="00FF56DB" w:rsidRDefault="00FF56DB" w:rsidP="00FF56DB">
      <w:pPr>
        <w:pStyle w:val="ListParagraph"/>
        <w:rPr>
          <w:iCs/>
        </w:rPr>
      </w:pPr>
      <w:r>
        <w:rPr>
          <w:iCs/>
        </w:rPr>
        <w:t>Verify that there are numerical values for every entry in your data file.</w:t>
      </w:r>
    </w:p>
    <w:p w:rsidR="00FF56DB" w:rsidRPr="00FF56DB" w:rsidRDefault="00FF56DB" w:rsidP="00FF56DB">
      <w:pPr>
        <w:pStyle w:val="ListParagraph"/>
        <w:numPr>
          <w:ilvl w:val="0"/>
          <w:numId w:val="2"/>
        </w:numPr>
        <w:rPr>
          <w:rStyle w:val="apple-style-span"/>
          <w:i/>
          <w:iCs/>
        </w:rPr>
      </w:pPr>
      <w:r>
        <w:rPr>
          <w:rStyle w:val="apple-style-span"/>
          <w:rFonts w:ascii="Arial" w:hAnsi="Arial" w:cs="Arial"/>
          <w:i/>
          <w:color w:val="000000"/>
          <w:sz w:val="20"/>
          <w:szCs w:val="20"/>
        </w:rPr>
        <w:t>“</w:t>
      </w:r>
      <w:r w:rsidRPr="00FF56DB">
        <w:rPr>
          <w:rStyle w:val="apple-style-span"/>
          <w:rFonts w:ascii="Arial" w:hAnsi="Arial" w:cs="Arial"/>
          <w:i/>
          <w:color w:val="000000"/>
          <w:sz w:val="20"/>
          <w:szCs w:val="20"/>
        </w:rPr>
        <w:t xml:space="preserve">Error in </w:t>
      </w:r>
      <w:proofErr w:type="spellStart"/>
      <w:r w:rsidRPr="00FF56DB">
        <w:rPr>
          <w:rStyle w:val="apple-style-span"/>
          <w:rFonts w:ascii="Arial" w:hAnsi="Arial" w:cs="Arial"/>
          <w:i/>
          <w:color w:val="000000"/>
          <w:sz w:val="20"/>
          <w:szCs w:val="20"/>
        </w:rPr>
        <w:t>cf</w:t>
      </w:r>
      <w:proofErr w:type="spellEnd"/>
      <w:r w:rsidRPr="00FF56DB">
        <w:rPr>
          <w:rStyle w:val="apple-style-span"/>
          <w:rFonts w:ascii="Arial" w:hAnsi="Arial" w:cs="Arial"/>
          <w:i/>
          <w:color w:val="000000"/>
          <w:sz w:val="20"/>
          <w:szCs w:val="20"/>
        </w:rPr>
        <w:t>[[u]] :index</w:t>
      </w:r>
      <w:r w:rsidRPr="00FF56DB">
        <w:rPr>
          <w:rStyle w:val="apple-converted-space"/>
          <w:rFonts w:ascii="Arial" w:hAnsi="Arial" w:cs="Arial"/>
          <w:i/>
          <w:color w:val="000000"/>
          <w:sz w:val="20"/>
          <w:szCs w:val="20"/>
        </w:rPr>
        <w:t> </w:t>
      </w:r>
      <w:r w:rsidRPr="00FF56DB">
        <w:rPr>
          <w:rStyle w:val="apple-style-span"/>
          <w:rFonts w:ascii="Arial" w:hAnsi="Arial" w:cs="Arial"/>
          <w:i/>
          <w:color w:val="000000"/>
          <w:sz w:val="20"/>
          <w:szCs w:val="20"/>
        </w:rPr>
        <w:t>out of bound</w:t>
      </w:r>
      <w:r>
        <w:rPr>
          <w:rStyle w:val="apple-style-span"/>
          <w:rFonts w:ascii="Arial" w:hAnsi="Arial" w:cs="Arial"/>
          <w:i/>
          <w:color w:val="000000"/>
          <w:sz w:val="20"/>
          <w:szCs w:val="20"/>
        </w:rPr>
        <w:t>”</w:t>
      </w:r>
    </w:p>
    <w:p w:rsidR="00FF56DB" w:rsidRPr="00FF56DB" w:rsidRDefault="00FF56DB" w:rsidP="00FF56DB">
      <w:pPr>
        <w:ind w:left="720"/>
        <w:rPr>
          <w:iCs/>
        </w:rPr>
      </w:pPr>
      <w:r>
        <w:rPr>
          <w:iCs/>
        </w:rPr>
        <w:t>Don’t look for period lengths shorter than your sampling resolution.</w:t>
      </w:r>
    </w:p>
    <w:p w:rsidR="00FF56DB" w:rsidRPr="00FF56DB" w:rsidRDefault="00FF56DB" w:rsidP="00FF56DB">
      <w:pPr>
        <w:pStyle w:val="ListParagraph"/>
        <w:rPr>
          <w:i/>
          <w:iCs/>
        </w:rPr>
      </w:pPr>
    </w:p>
    <w:p w:rsidR="00FF56DB" w:rsidRDefault="00FF56DB" w:rsidP="00FF56DB">
      <w:pPr>
        <w:pStyle w:val="ListParagraph"/>
        <w:rPr>
          <w:i/>
          <w:iCs/>
        </w:rPr>
      </w:pPr>
    </w:p>
    <w:p w:rsidR="00FF56DB" w:rsidRPr="00FF56DB" w:rsidRDefault="00FF56DB" w:rsidP="00FF56DB">
      <w:pPr>
        <w:pStyle w:val="ListParagraph"/>
        <w:rPr>
          <w:i/>
          <w:iCs/>
        </w:rPr>
      </w:pPr>
    </w:p>
    <w:p w:rsidR="00FF56DB" w:rsidRPr="00FF56DB" w:rsidRDefault="00FF56DB" w:rsidP="00FF56DB">
      <w:pPr>
        <w:ind w:left="360"/>
        <w:rPr>
          <w:iCs/>
        </w:rPr>
      </w:pPr>
    </w:p>
    <w:p w:rsidR="0013360B" w:rsidRPr="0013360B" w:rsidRDefault="0013360B" w:rsidP="0013360B">
      <w:pPr>
        <w:spacing w:after="120"/>
        <w:rPr>
          <w:iCs/>
        </w:rPr>
      </w:pPr>
    </w:p>
    <w:p w:rsidR="00976DCE" w:rsidRDefault="00976DCE" w:rsidP="0085633B">
      <w:pPr>
        <w:rPr>
          <w:iCs/>
        </w:rPr>
      </w:pPr>
    </w:p>
    <w:p w:rsidR="00920FFB" w:rsidRDefault="00920FFB" w:rsidP="0085633B">
      <w:pPr>
        <w:rPr>
          <w:iCs/>
        </w:rPr>
      </w:pPr>
    </w:p>
    <w:p w:rsidR="00920FFB" w:rsidRPr="003149A2" w:rsidRDefault="00920FFB" w:rsidP="0085633B">
      <w:pPr>
        <w:rPr>
          <w:iCs/>
        </w:rPr>
      </w:pPr>
      <w:r>
        <w:rPr>
          <w:iCs/>
        </w:rPr>
        <w:t>Good luck!</w:t>
      </w:r>
    </w:p>
    <w:p w:rsidR="00920FFB" w:rsidRDefault="00920FFB" w:rsidP="0085633B">
      <w:pPr>
        <w:rPr>
          <w:iCs/>
        </w:rPr>
      </w:pPr>
    </w:p>
    <w:p w:rsidR="00920FFB" w:rsidRPr="0085633B" w:rsidRDefault="00920FFB" w:rsidP="0085633B">
      <w:r>
        <w:rPr>
          <w:iCs/>
        </w:rPr>
        <w:t xml:space="preserve">  </w:t>
      </w:r>
    </w:p>
    <w:p w:rsidR="00920FFB" w:rsidRDefault="00920FFB"/>
    <w:sectPr w:rsidR="00920FFB" w:rsidSect="00920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01BB5"/>
    <w:multiLevelType w:val="hybridMultilevel"/>
    <w:tmpl w:val="EE78F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7408D1"/>
    <w:multiLevelType w:val="hybridMultilevel"/>
    <w:tmpl w:val="322C2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33B"/>
    <w:rsid w:val="000247DC"/>
    <w:rsid w:val="00027A44"/>
    <w:rsid w:val="00035266"/>
    <w:rsid w:val="00053C2A"/>
    <w:rsid w:val="000D4F06"/>
    <w:rsid w:val="000F5901"/>
    <w:rsid w:val="000F6184"/>
    <w:rsid w:val="0013360B"/>
    <w:rsid w:val="001362EA"/>
    <w:rsid w:val="001564A9"/>
    <w:rsid w:val="00193BDD"/>
    <w:rsid w:val="001C7A01"/>
    <w:rsid w:val="002213B9"/>
    <w:rsid w:val="0024009F"/>
    <w:rsid w:val="002508BF"/>
    <w:rsid w:val="00270952"/>
    <w:rsid w:val="00300883"/>
    <w:rsid w:val="003149A2"/>
    <w:rsid w:val="003A7C0F"/>
    <w:rsid w:val="003A7FBA"/>
    <w:rsid w:val="003C3ECE"/>
    <w:rsid w:val="003F674F"/>
    <w:rsid w:val="00424CAC"/>
    <w:rsid w:val="00487806"/>
    <w:rsid w:val="004D49B2"/>
    <w:rsid w:val="0054410B"/>
    <w:rsid w:val="0057699A"/>
    <w:rsid w:val="00593DB1"/>
    <w:rsid w:val="005A5C18"/>
    <w:rsid w:val="005C3D25"/>
    <w:rsid w:val="005D752C"/>
    <w:rsid w:val="0061031C"/>
    <w:rsid w:val="006A339A"/>
    <w:rsid w:val="006F4C74"/>
    <w:rsid w:val="00727950"/>
    <w:rsid w:val="00774FFC"/>
    <w:rsid w:val="007A4398"/>
    <w:rsid w:val="008039D5"/>
    <w:rsid w:val="0085633B"/>
    <w:rsid w:val="00856432"/>
    <w:rsid w:val="00864F90"/>
    <w:rsid w:val="008D297D"/>
    <w:rsid w:val="00904284"/>
    <w:rsid w:val="0090767C"/>
    <w:rsid w:val="00920FFB"/>
    <w:rsid w:val="00950B72"/>
    <w:rsid w:val="00954D98"/>
    <w:rsid w:val="009667C8"/>
    <w:rsid w:val="00976DCE"/>
    <w:rsid w:val="009A21B4"/>
    <w:rsid w:val="009B7BE5"/>
    <w:rsid w:val="00AA6F5E"/>
    <w:rsid w:val="00AE2D28"/>
    <w:rsid w:val="00B42D56"/>
    <w:rsid w:val="00B44958"/>
    <w:rsid w:val="00B80015"/>
    <w:rsid w:val="00BC6CC2"/>
    <w:rsid w:val="00C95C59"/>
    <w:rsid w:val="00CA2144"/>
    <w:rsid w:val="00CD6A5A"/>
    <w:rsid w:val="00D01005"/>
    <w:rsid w:val="00D05999"/>
    <w:rsid w:val="00D247C6"/>
    <w:rsid w:val="00D62FE2"/>
    <w:rsid w:val="00DB29FB"/>
    <w:rsid w:val="00DB7830"/>
    <w:rsid w:val="00E61D35"/>
    <w:rsid w:val="00EC4E05"/>
    <w:rsid w:val="00F339AB"/>
    <w:rsid w:val="00FA3FA8"/>
    <w:rsid w:val="00FD195B"/>
    <w:rsid w:val="00FF5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2EA"/>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93DB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0B72"/>
    <w:rPr>
      <w:rFonts w:ascii="Times New Roman" w:hAnsi="Times New Roman" w:cs="Times New Roman"/>
      <w:sz w:val="2"/>
    </w:rPr>
  </w:style>
  <w:style w:type="paragraph" w:styleId="ListParagraph">
    <w:name w:val="List Paragraph"/>
    <w:basedOn w:val="Normal"/>
    <w:uiPriority w:val="34"/>
    <w:qFormat/>
    <w:rsid w:val="00FF56DB"/>
    <w:pPr>
      <w:ind w:left="720"/>
      <w:contextualSpacing/>
    </w:pPr>
  </w:style>
  <w:style w:type="character" w:customStyle="1" w:styleId="apple-style-span">
    <w:name w:val="apple-style-span"/>
    <w:basedOn w:val="DefaultParagraphFont"/>
    <w:rsid w:val="00FF56DB"/>
  </w:style>
  <w:style w:type="character" w:customStyle="1" w:styleId="apple-converted-space">
    <w:name w:val="apple-converted-space"/>
    <w:basedOn w:val="DefaultParagraphFont"/>
    <w:rsid w:val="00FF5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2EA"/>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93DB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0B72"/>
    <w:rPr>
      <w:rFonts w:ascii="Times New Roman" w:hAnsi="Times New Roman" w:cs="Times New Roman"/>
      <w:sz w:val="2"/>
    </w:rPr>
  </w:style>
  <w:style w:type="paragraph" w:styleId="ListParagraph">
    <w:name w:val="List Paragraph"/>
    <w:basedOn w:val="Normal"/>
    <w:uiPriority w:val="34"/>
    <w:qFormat/>
    <w:rsid w:val="00FF56DB"/>
    <w:pPr>
      <w:ind w:left="720"/>
      <w:contextualSpacing/>
    </w:pPr>
  </w:style>
  <w:style w:type="character" w:customStyle="1" w:styleId="apple-style-span">
    <w:name w:val="apple-style-span"/>
    <w:basedOn w:val="DefaultParagraphFont"/>
    <w:rsid w:val="00FF56DB"/>
  </w:style>
  <w:style w:type="character" w:customStyle="1" w:styleId="apple-converted-space">
    <w:name w:val="apple-converted-space"/>
    <w:basedOn w:val="DefaultParagraphFont"/>
    <w:rsid w:val="00FF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Hughes</dc:creator>
  <cp:lastModifiedBy>CirLab2</cp:lastModifiedBy>
  <cp:revision>24</cp:revision>
  <dcterms:created xsi:type="dcterms:W3CDTF">2011-07-13T18:09:00Z</dcterms:created>
  <dcterms:modified xsi:type="dcterms:W3CDTF">2015-09-21T16:50:00Z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zotero-version="2.1.10"&gt;&lt;session id="f6pTL4XA"/&gt;&lt;style id="http://www.zotero.org/styles/plos-bio" hasBibliography="1" bibliographyStyleHasBeenSet="0"/&gt;&lt;prefs&gt;&lt;pref name="fieldType" value="Field"/&gt;&lt;pref name="noteType" value="0"/&gt;&lt;/p</vt:lpwstr>
  </property>
  <property fmtid="{D5CDD505-2E9C-101B-9397-08002B2CF9AE}" pid="3" name="ZOTERO_PREF_2">
    <vt:lpwstr>refs&gt;&lt;/data&gt;</vt:lpwstr>
  </property>
</Properties>
</file>